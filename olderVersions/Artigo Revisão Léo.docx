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1"/>
        </w:numPr>
        <w:spacing w:before="240" w:after="120"/>
        <w:rPr>
          <w:lang w:val="en-US"/>
        </w:rPr>
      </w:pPr>
      <w:r>
        <w:rPr>
          <w:lang w:val="en-US"/>
        </w:rPr>
        <w:t>Title</w:t>
      </w:r>
    </w:p>
    <w:p>
      <w:pPr>
        <w:pStyle w:val="Normal"/>
        <w:rPr>
          <w:lang w:val="en-US"/>
        </w:rPr>
      </w:pPr>
      <w:r>
        <w:rPr>
          <w:lang w:val="en-US"/>
        </w:rPr>
        <w:t>Psychometrics Properties of the Brazilian Portuguese version of the Readiness to Change Questionnaire – RCQ-BR.</w:t>
      </w:r>
    </w:p>
    <w:p>
      <w:pPr>
        <w:pStyle w:val="Heading1"/>
        <w:numPr>
          <w:ilvl w:val="0"/>
          <w:numId w:val="1"/>
        </w:numPr>
        <w:rPr>
          <w:lang w:val="en-US"/>
        </w:rPr>
      </w:pPr>
      <w:r>
        <w:rPr>
          <w:lang w:val="en-US"/>
        </w:rPr>
        <w:t>Authors</w:t>
      </w:r>
    </w:p>
    <w:p>
      <w:pPr>
        <w:pStyle w:val="Normal"/>
        <w:rPr>
          <w:lang w:val="en-US"/>
        </w:rPr>
      </w:pPr>
      <w:r>
        <w:rPr>
          <w:lang w:val="en-US"/>
        </w:rPr>
        <w:t>Henrique Gomide, André Monezi, Laisa Sartes, Fernando Colugnati, Maria Lúcia Formigoni, Telmo Ronzani.</w:t>
      </w:r>
    </w:p>
    <w:p>
      <w:pPr>
        <w:pStyle w:val="Heading1"/>
        <w:rPr/>
      </w:pPr>
      <w:r>
        <w:rPr/>
      </w:r>
    </w:p>
    <w:p>
      <w:pPr>
        <w:pStyle w:val="Heading1"/>
        <w:pageBreakBefore/>
        <w:numPr>
          <w:ilvl w:val="0"/>
          <w:numId w:val="1"/>
        </w:numPr>
        <w:rPr>
          <w:lang w:val="en-US"/>
        </w:rPr>
      </w:pPr>
      <w:r>
        <w:rPr>
          <w:lang w:val="en-US"/>
        </w:rPr>
        <w:t>Abstract</w:t>
      </w:r>
    </w:p>
    <w:p>
      <w:pPr>
        <w:pStyle w:val="Normal"/>
        <w:rPr>
          <w:lang w:val="en-US"/>
        </w:rPr>
      </w:pPr>
      <w:r>
        <w:rPr>
          <w:b/>
          <w:bCs/>
          <w:lang w:val="en-US"/>
        </w:rPr>
        <w:t>Introduction</w:t>
      </w:r>
      <w:r>
        <w:rPr>
          <w:lang w:val="en-US"/>
        </w:rPr>
        <w:t xml:space="preserve"> - The stage of changes model is one of the most popular models used for changing health related behaviors. The Readiness </w:t>
      </w:r>
      <w:ins w:id="0" w:author="Laisa Sartes" w:date="2015-05-08T15:30:00Z">
        <w:r>
          <w:rPr>
            <w:lang w:val="en-US"/>
          </w:rPr>
          <w:t>t</w:t>
        </w:r>
      </w:ins>
      <w:del w:id="1" w:author="Laisa Sartes" w:date="2015-05-08T15:30:00Z">
        <w:r>
          <w:rPr>
            <w:lang w:val="en-US"/>
          </w:rPr>
          <w:delText>d</w:delText>
        </w:r>
      </w:del>
      <w:r>
        <w:rPr>
          <w:lang w:val="en-US"/>
        </w:rPr>
        <w:t xml:space="preserve">o Change Questionnaire (RCQ-12) was created and validated in order to assist clinicians in classifying patients into </w:t>
      </w:r>
      <w:del w:id="2" w:author="Leonardo Martins" w:date="2015-05-18T16:51:00Z">
        <w:r>
          <w:rPr>
            <w:lang w:val="en-US"/>
          </w:rPr>
          <w:delText xml:space="preserve">the </w:delText>
        </w:r>
      </w:del>
      <w:r>
        <w:rPr>
          <w:lang w:val="en-US"/>
        </w:rPr>
        <w:t xml:space="preserve">stages of change. Although many validation studies have been conducted, the factorial structure of the instrument is still not well established and no validation studies were conducted with the </w:t>
      </w:r>
      <w:ins w:id="3" w:author="Leonardo Martins" w:date="2015-05-18T16:52:00Z">
        <w:r>
          <w:rPr>
            <w:lang w:val="en-US"/>
          </w:rPr>
          <w:t xml:space="preserve">Brazilian </w:t>
        </w:r>
      </w:ins>
      <w:r>
        <w:rPr>
          <w:lang w:val="en-US"/>
        </w:rPr>
        <w:t xml:space="preserve">Portuguese version. </w:t>
      </w:r>
      <w:r>
        <w:rPr>
          <w:b/>
          <w:bCs/>
          <w:lang w:val="en-US"/>
        </w:rPr>
        <w:t>Aims</w:t>
      </w:r>
      <w:r>
        <w:rPr>
          <w:lang w:val="en-US"/>
        </w:rPr>
        <w:t xml:space="preserve"> –The aims were: to evaluate the psychometric properties of the Brazilian version of the RCQ-12</w:t>
      </w:r>
      <w:ins w:id="4" w:author="Laisa Sartes" w:date="2015-05-08T15:30:00Z">
        <w:r>
          <w:rPr>
            <w:lang w:val="en-US"/>
          </w:rPr>
          <w:t xml:space="preserve"> for internet </w:t>
        </w:r>
      </w:ins>
      <w:commentRangeStart w:id="0"/>
      <w:r>
        <w:rPr>
          <w:lang w:val="en-US"/>
        </w:rPr>
      </w:r>
      <w:ins w:id="5" w:author="Laisa Sartes" w:date="2015-05-08T15:30:00Z">
        <w:r>
          <w:rPr>
            <w:lang w:val="en-US"/>
          </w:rPr>
          <w:t>use</w:t>
        </w:r>
      </w:ins>
      <w:commentRangeEnd w:id="0"/>
      <w:r>
        <w:rPr>
          <w:lang w:val="en-US"/>
        </w:rPr>
      </w:r>
      <w:r>
        <w:rPr>
          <w:lang w:val="en-US"/>
        </w:rPr>
        <w:commentReference w:id="0"/>
      </w:r>
      <w:r>
        <w:rPr>
          <w:lang w:val="en-US"/>
        </w:rPr>
        <w:t xml:space="preserve">; to compare the factorial structure with models proposed by previous studies; and to create a score that can be used in future studies. </w:t>
      </w:r>
      <w:r>
        <w:rPr>
          <w:b/>
          <w:bCs/>
          <w:lang w:val="en-US"/>
        </w:rPr>
        <w:t xml:space="preserve">Methods – </w:t>
      </w:r>
      <w:r>
        <w:rPr>
          <w:lang w:val="en-US"/>
        </w:rPr>
        <w:t>We conducted exploratory and confirmatory factorial analysis. Six hundred, forty-one participants were recruited and filled out the RCQ-12, AUDIT-C</w:t>
      </w:r>
      <w:ins w:id="6" w:author="Laisa Sartes" w:date="2015-05-08T15:32:00Z">
        <w:r>
          <w:rPr>
            <w:lang w:val="en-US"/>
          </w:rPr>
          <w:t xml:space="preserve"> (</w:t>
        </w:r>
      </w:ins>
      <w:ins w:id="7" w:author="Laisa Sartes" w:date="2015-05-08T15:33:00Z">
        <w:r>
          <w:rPr>
            <w:lang w:val="en-US"/>
          </w:rPr>
          <w:t xml:space="preserve">Alcohol </w:t>
        </w:r>
      </w:ins>
      <w:ins w:id="8" w:author="Laisa Sartes" w:date="2015-05-08T15:34:00Z">
        <w:r>
          <w:rPr>
            <w:lang w:val="en-US"/>
          </w:rPr>
          <w:t>Use Disorders Identification Test)</w:t>
        </w:r>
      </w:ins>
      <w:r>
        <w:rPr>
          <w:lang w:val="en-US"/>
        </w:rPr>
        <w:t xml:space="preserve"> and demographics from the Brazilian version of the web-based intervention “</w:t>
      </w:r>
      <w:r>
        <w:rPr>
          <w:i/>
          <w:iCs/>
          <w:lang w:val="en-US"/>
        </w:rPr>
        <w:t>Beber Menos</w:t>
      </w:r>
      <w:r>
        <w:rPr>
          <w:lang w:val="en-US"/>
        </w:rPr>
        <w:t xml:space="preserve">” (Drinkless). </w:t>
      </w:r>
      <w:r>
        <w:rPr>
          <w:b/>
          <w:bCs/>
          <w:lang w:val="en-US"/>
        </w:rPr>
        <w:t xml:space="preserve">Results – </w:t>
      </w:r>
      <w:r>
        <w:rPr>
          <w:lang w:val="en-US"/>
        </w:rPr>
        <w:t>The average age of participants was 39.5 (± 10.3) years, 51.6% were males, and the sample was classified by AUDIT-C scores as: 34.2% low-risk, 31.3% suggestive dependence, 23.4% at risk, and 11.1% at high risk.</w:t>
      </w:r>
      <w:ins w:id="9" w:author="Leonardo Martins" w:date="2015-05-18T16:54:00Z">
        <w:r>
          <w:rPr>
            <w:lang w:val="en-US"/>
          </w:rPr>
          <w:t xml:space="preserve"> </w:t>
        </w:r>
      </w:ins>
      <w:del w:id="10" w:author="Laisa Sartes" w:date="2015-05-08T15:35:00Z">
        <w:r>
          <w:rPr>
            <w:lang w:val="en-US"/>
          </w:rPr>
          <w:delText xml:space="preserve"> .</w:delText>
        </w:r>
      </w:del>
      <w:r>
        <w:rPr>
          <w:lang w:val="en-US"/>
        </w:rPr>
        <w:t xml:space="preserve">All confirmatory models had poor fitness indexes: one-factor: CFI = .720, RMSA = .196; two-factor: CFI = .815, RMSA = .161; Three factor uncorrelated: CFI = .568, RMSA = .238. The model created with 4 items to score the items in future studies had satisfactory indexes: </w:t>
      </w:r>
      <w:del w:id="11" w:author="Laisa Sartes" w:date="2015-05-08T15:36:00Z">
        <w:r>
          <w:rPr>
            <w:lang w:val="en-US"/>
          </w:rPr>
          <w:delText>.</w:delText>
        </w:r>
      </w:del>
      <w:r>
        <w:rPr>
          <w:lang w:val="en-US"/>
        </w:rPr>
        <w:t xml:space="preserve">CFI = .998; RMSA = .045. </w:t>
      </w:r>
      <w:r>
        <w:rPr>
          <w:b/>
          <w:bCs/>
          <w:lang w:val="en-US"/>
        </w:rPr>
        <w:t xml:space="preserve">Conclusions – </w:t>
      </w:r>
      <w:r>
        <w:rPr>
          <w:lang w:val="en-US"/>
        </w:rPr>
        <w:t xml:space="preserve">We found that the RCQ-12 is not a useful to classify users into the stages of change model but the 4-item model may be used as a predictor in future web-based studies. For clinical purposes, we </w:t>
      </w:r>
      <w:commentRangeStart w:id="1"/>
      <w:r>
        <w:rPr>
          <w:lang w:val="en-US"/>
        </w:rPr>
        <w:t>do</w:t>
      </w:r>
      <w:commentRangeEnd w:id="1"/>
      <w:r>
        <w:rPr>
          <w:lang w:val="en-US"/>
        </w:rPr>
      </w:r>
      <w:r>
        <w:rPr>
          <w:lang w:val="en-US"/>
        </w:rPr>
        <w:commentReference w:id="1"/>
      </w:r>
      <w:r>
        <w:rPr>
          <w:lang w:val="en-US"/>
        </w:rPr>
        <w:t xml:space="preserve"> not recommend the use of the Portuguese version of the instrument.</w:t>
      </w:r>
    </w:p>
    <w:p>
      <w:pPr>
        <w:pStyle w:val="Heading1"/>
        <w:pageBreakBefore/>
        <w:numPr>
          <w:ilvl w:val="0"/>
          <w:numId w:val="1"/>
        </w:numPr>
        <w:rPr>
          <w:lang w:val="en-US"/>
        </w:rPr>
      </w:pPr>
      <w:r>
        <w:rPr>
          <w:lang w:val="en-US"/>
        </w:rPr>
        <w:t>Introduction</w:t>
      </w:r>
    </w:p>
    <w:p>
      <w:pPr>
        <w:pStyle w:val="TextBody"/>
        <w:rPr>
          <w:lang w:val="en-US"/>
        </w:rPr>
      </w:pPr>
      <w:ins w:id="12" w:author="Laisa Sartes" w:date="2015-05-08T16:51:00Z">
        <w:r>
          <w:rPr/>
          <w:t xml:space="preserve">The motivation to change behavior described by the transtheoretical model of change is a dynamic process and includes the stages of change. </w:t>
        </w:r>
      </w:ins>
      <w:r>
        <w:rPr>
          <w:lang w:val="en-US"/>
        </w:rPr>
        <w:t>The stages of change model proposed by Prochaska and DiClemente (1982) is one of the most popular models to change health related behaviors, including alcohol abuse and dependence (Norcross, Krebs, &amp; Prochaska, 2011). Prochaska and DiClemente (1982) proposed a series of stages that changes overtime: precontemplation, contemplation, preparation, action and maintenance. Precontemplation is the stage which the patients are not seeking any behavior modification. Contemplation is the stage which the patients are aware of their problems but are not committed to change. Preparation is the stage which the patients plan to take action and are making some minor behaviors changes. Action is the stage which the patients modify behaviors to solve their health problems. Maintenance is the stage which the patients work to avoid relapse and keep the modified behavior accomplished in the action stage.</w:t>
      </w:r>
    </w:p>
    <w:p>
      <w:pPr>
        <w:pStyle w:val="TextBody"/>
        <w:rPr>
          <w:lang w:val="en-US"/>
        </w:rPr>
      </w:pPr>
      <w:r>
        <w:rPr>
          <w:lang w:val="en-US"/>
        </w:rPr>
        <w:t>Some instruments were developed to assist clinicians classifying</w:t>
      </w:r>
      <w:ins w:id="13" w:author="Leonardo Martins" w:date="2015-05-18T17:00:00Z">
        <w:r>
          <w:rPr>
            <w:lang w:val="en-US"/>
          </w:rPr>
          <w:t xml:space="preserve"> stages of change of</w:t>
        </w:r>
      </w:ins>
      <w:r>
        <w:rPr>
          <w:lang w:val="en-US"/>
        </w:rPr>
        <w:t xml:space="preserve"> their patients with alcohol abuse and dependence such as the Readiness to Change Questionnaire - RCQ (Rollnick, Heather, Gold, &amp; Hall, 1992), the Stages of Change Readiness and Treatment Eagerness Scale - SOCRATES (Miller &amp; Scott, 1996), and the Rhode Island Change Assessment – URICA (McConnaughy, DiClemente, Prochaska, &amp; Velicer, </w:t>
      </w:r>
      <w:commentRangeStart w:id="2"/>
      <w:r>
        <w:rPr>
          <w:lang w:val="en-US"/>
        </w:rPr>
        <w:t>1989</w:t>
      </w:r>
      <w:commentRangeEnd w:id="2"/>
      <w:r>
        <w:rPr>
          <w:lang w:val="en-US"/>
        </w:rPr>
      </w:r>
      <w:r>
        <w:rPr>
          <w:lang w:val="en-US"/>
        </w:rPr>
        <w:commentReference w:id="2"/>
      </w:r>
      <w:r>
        <w:rPr>
          <w:lang w:val="en-US"/>
        </w:rPr>
        <w:t>). The Readiness to Change Questionnaire is the shortest scale to assess readiness to change with 12 items and have shown reasonable psychometric properties (Budd &amp; Rollnick, 1996; Defuentes-Merillas, Dejong, &amp; Schippers, 2002; Forsberg, Ekman, Halldin, &amp; Rönnberg, 2004; Forsberg et al., 2004; Heather, Rollnick, &amp; Bell, 1993; Napper et al., 2008; Rodríguez-Martos et al., 2000; Rollnick et al., 1992).</w:t>
      </w:r>
    </w:p>
    <w:p>
      <w:pPr>
        <w:pStyle w:val="TextBody"/>
        <w:rPr>
          <w:lang w:val="en-US"/>
        </w:rPr>
      </w:pPr>
      <w:r>
        <w:rPr>
          <w:lang w:val="en-US"/>
        </w:rPr>
        <w:t>One of the problems of the RCQ is its non-well established factor structure. Different studies have identified a different number of components. Using a principal components approach, Rollnick et al. (1992) and Rodríguez-Martos et al. (2000) found a three component structure that was not confirmed by studies from Hannöver et al</w:t>
      </w:r>
      <w:ins w:id="14" w:author="Laisa Sartes" w:date="2015-05-08T15:49:00Z">
        <w:r>
          <w:rPr>
            <w:lang w:val="en-US"/>
          </w:rPr>
          <w:t>.</w:t>
        </w:r>
      </w:ins>
      <w:r>
        <w:rPr>
          <w:lang w:val="en-US"/>
        </w:rPr>
        <w:t xml:space="preserve"> (2002) and Defuentes-Merillas et al</w:t>
      </w:r>
      <w:ins w:id="15" w:author="Laisa Sartes" w:date="2015-05-08T15:49:00Z">
        <w:r>
          <w:rPr>
            <w:lang w:val="en-US"/>
          </w:rPr>
          <w:t>.</w:t>
        </w:r>
      </w:ins>
      <w:r>
        <w:rPr>
          <w:lang w:val="en-US"/>
        </w:rPr>
        <w:t xml:space="preserve"> (2002), that found a two component structure (Component 1 - precontemplation + contemplation; and Component 2 - action). These later two studies, divided the component one items by its loading signals and scored the scale following the original study.</w:t>
      </w:r>
    </w:p>
    <w:p>
      <w:pPr>
        <w:pStyle w:val="TextBody"/>
        <w:rPr>
          <w:lang w:val="en-US"/>
        </w:rPr>
      </w:pPr>
      <w:r>
        <w:rPr>
          <w:lang w:val="en-US"/>
        </w:rPr>
        <w:t xml:space="preserve">Two studies using confirmatory factors analyzes reached different results. Budd and Rollnick (1996) found poor fit indexes for the </w:t>
      </w:r>
      <w:ins w:id="16" w:author="Laisa Sartes" w:date="2015-05-08T16:07:00Z">
        <w:r>
          <w:rPr>
            <w:lang w:val="en-US"/>
          </w:rPr>
          <w:t>three</w:t>
        </w:r>
      </w:ins>
      <w:del w:id="17" w:author="Laisa Sartes" w:date="2015-05-08T16:07:00Z">
        <w:r>
          <w:rPr>
            <w:lang w:val="en-US"/>
          </w:rPr>
          <w:delText>3</w:delText>
        </w:r>
      </w:del>
      <w:r>
        <w:rPr>
          <w:lang w:val="en-US"/>
        </w:rPr>
        <w:t xml:space="preserve"> factor model treating them as correlated and proposed as an alternative an one factor model that measures readiness to change. </w:t>
      </w:r>
      <w:del w:id="18" w:author="Leonardo Martins" w:date="2015-05-18T17:07:00Z">
        <w:r>
          <w:rPr>
            <w:lang w:val="en-US"/>
          </w:rPr>
          <w:delText>On the other hand</w:delText>
        </w:r>
      </w:del>
      <w:ins w:id="19" w:author="Leonardo Martins" w:date="2015-05-18T17:13:00Z">
        <w:r>
          <w:rPr>
            <w:lang w:val="en-US"/>
          </w:rPr>
          <w:t>In contrast</w:t>
        </w:r>
      </w:ins>
      <w:r>
        <w:rPr>
          <w:lang w:val="en-US"/>
        </w:rPr>
        <w:t xml:space="preserve">, Forsberg et al. (2003) found that the </w:t>
      </w:r>
      <w:ins w:id="20" w:author="Laisa Sartes" w:date="2015-05-08T16:07:00Z">
        <w:r>
          <w:rPr>
            <w:lang w:val="en-US"/>
          </w:rPr>
          <w:t>one</w:t>
        </w:r>
      </w:ins>
      <w:del w:id="21" w:author="Laisa Sartes" w:date="2015-05-08T16:07:00Z">
        <w:r>
          <w:rPr>
            <w:lang w:val="en-US"/>
          </w:rPr>
          <w:delText>1</w:delText>
        </w:r>
      </w:del>
      <w:r>
        <w:rPr>
          <w:lang w:val="en-US"/>
        </w:rPr>
        <w:t xml:space="preserve"> factor model had a poor fit (RMSEA = .12; CFI = .83) and the </w:t>
      </w:r>
      <w:ins w:id="22" w:author="Laisa Sartes" w:date="2015-05-08T16:07:00Z">
        <w:r>
          <w:rPr>
            <w:lang w:val="en-US"/>
          </w:rPr>
          <w:t>three</w:t>
        </w:r>
      </w:ins>
      <w:del w:id="23" w:author="Laisa Sartes" w:date="2015-05-08T16:07:00Z">
        <w:r>
          <w:rPr>
            <w:lang w:val="en-US"/>
          </w:rPr>
          <w:delText>3</w:delText>
        </w:r>
      </w:del>
      <w:r>
        <w:rPr>
          <w:lang w:val="en-US"/>
        </w:rPr>
        <w:t xml:space="preserve"> factor solution had a better fit (RMSEA = .06; CFI = .96).</w:t>
      </w:r>
    </w:p>
    <w:p>
      <w:pPr>
        <w:pStyle w:val="TextBody"/>
        <w:rPr>
          <w:lang w:val="en-US"/>
        </w:rPr>
      </w:pPr>
      <w:ins w:id="24" w:author="Leonardo Martins" w:date="2015-05-18T17:26:00Z">
        <w:r>
          <w:rPr>
            <w:lang w:val="en-US"/>
          </w:rPr>
          <w:t>M</w:t>
        </w:r>
      </w:ins>
      <w:del w:id="25" w:author="Leonardo Martins" w:date="2015-05-18T17:26:00Z">
        <w:r>
          <w:rPr>
            <w:lang w:val="en-US"/>
          </w:rPr>
          <w:delText>However,</w:delText>
        </w:r>
      </w:del>
      <w:del w:id="26" w:author="Leonardo Martins" w:date="2015-05-18T17:25:00Z">
        <w:r>
          <w:rPr>
            <w:lang w:val="en-US"/>
          </w:rPr>
          <w:delText xml:space="preserve"> </w:delText>
        </w:r>
      </w:del>
      <w:del w:id="27" w:author="Leonardo Martins" w:date="2015-05-18T17:26:00Z">
        <w:r>
          <w:rPr>
            <w:lang w:val="en-US"/>
          </w:rPr>
          <w:delText>m</w:delText>
        </w:r>
      </w:del>
      <w:r>
        <w:rPr>
          <w:lang w:val="en-US"/>
        </w:rPr>
        <w:t xml:space="preserve">ost of the RCQ validation studies have used </w:t>
      </w:r>
      <w:del w:id="28" w:author="Leonardo Martins" w:date="2015-05-18T17:11:00Z">
        <w:r>
          <w:rPr>
            <w:lang w:val="en-US"/>
          </w:rPr>
          <w:delText xml:space="preserve">the </w:delText>
        </w:r>
      </w:del>
      <w:r>
        <w:rPr>
          <w:lang w:val="en-US"/>
        </w:rPr>
        <w:t>the method of principal components analysis</w:t>
      </w:r>
      <w:ins w:id="29" w:author="Laisa Sartes" w:date="2015-05-08T15:59:00Z">
        <w:r>
          <w:rPr>
            <w:lang w:val="en-US"/>
          </w:rPr>
          <w:t xml:space="preserve"> </w:t>
        </w:r>
      </w:ins>
      <w:r>
        <w:rPr>
          <w:lang w:val="en-US"/>
        </w:rPr>
        <w:t>(Defuentes-Merillas et al., 2002; Hannöver et al., 2002; Rodríguez-Martos et al., 2000; Rollnick et al., 1992)</w:t>
      </w:r>
      <w:ins w:id="30" w:author="Leonardo Martins" w:date="2015-05-18T17:27:00Z">
        <w:r>
          <w:rPr>
            <w:lang w:val="en-US"/>
          </w:rPr>
          <w:t>, even though</w:t>
        </w:r>
      </w:ins>
      <w:del w:id="31" w:author="Leonardo Martins" w:date="2015-05-18T17:27:00Z">
        <w:r>
          <w:rPr>
            <w:lang w:val="en-US"/>
          </w:rPr>
          <w:delText>.</w:delText>
        </w:r>
      </w:del>
      <w:r>
        <w:rPr>
          <w:lang w:val="en-US"/>
        </w:rPr>
        <w:t xml:space="preserve"> </w:t>
      </w:r>
      <w:ins w:id="32" w:author="Leonardo Martins" w:date="2015-05-18T17:28:00Z">
        <w:r>
          <w:rPr>
            <w:lang w:val="en-US"/>
          </w:rPr>
          <w:t xml:space="preserve">it </w:t>
        </w:r>
      </w:ins>
      <w:del w:id="33" w:author="Leonardo Martins" w:date="2015-05-18T17:27:00Z">
        <w:r>
          <w:rPr>
            <w:lang w:val="en-US"/>
          </w:rPr>
          <w:delText xml:space="preserve">The principal component analysis </w:delText>
        </w:r>
      </w:del>
      <w:r>
        <w:rPr>
          <w:lang w:val="en-US"/>
        </w:rPr>
        <w:t>is not the most appropriated method to study the factorial structure of scales as pointed out by Fabrigar, Wegener, MacCallum and Stragan (1999). Furthermore, the RCQ studies used Pearson's correlations, which are not recommended to deal with polytomous items</w:t>
      </w:r>
      <w:del w:id="34" w:author="Leonardo Martins" w:date="2015-05-18T17:37:00Z">
        <w:r>
          <w:rPr>
            <w:lang w:val="en-US"/>
          </w:rPr>
          <w:delText xml:space="preserve"> (Holgado–Tello, Chacón–Moscoso, Barbero–García, &amp; Vila–Abad, 2010)</w:delText>
        </w:r>
      </w:del>
      <w:r>
        <w:rPr>
          <w:lang w:val="en-US"/>
        </w:rPr>
        <w:t xml:space="preserve">. </w:t>
      </w:r>
      <w:ins w:id="35" w:author="Leonardo Martins" w:date="2015-05-18T17:37:00Z">
        <w:r>
          <w:rPr>
            <w:lang w:val="en-US"/>
          </w:rPr>
          <w:t xml:space="preserve">In order to </w:t>
        </w:r>
      </w:ins>
      <w:del w:id="36" w:author="Leonardo Martins" w:date="2015-05-18T17:37:00Z">
        <w:r>
          <w:rPr>
            <w:lang w:val="en-US"/>
          </w:rPr>
          <w:delText xml:space="preserve">To </w:delText>
        </w:r>
      </w:del>
      <w:r>
        <w:rPr>
          <w:lang w:val="en-US"/>
        </w:rPr>
        <w:t xml:space="preserve">overcome these limitations, </w:t>
      </w:r>
      <w:del w:id="37" w:author="Leonardo Martins" w:date="2015-05-18T17:31:00Z">
        <w:r>
          <w:rPr>
            <w:lang w:val="en-US"/>
          </w:rPr>
          <w:delText xml:space="preserve">we propose </w:delText>
        </w:r>
      </w:del>
      <w:r>
        <w:rPr>
          <w:lang w:val="en-US"/>
        </w:rPr>
        <w:t>the use of polychoric correlations and the use of factorial analysis</w:t>
      </w:r>
      <w:del w:id="38" w:author="Leonardo Martins" w:date="2015-05-18T17:38:00Z">
        <w:r>
          <w:rPr>
            <w:lang w:val="en-US"/>
          </w:rPr>
          <w:delText xml:space="preserve"> in this study</w:delText>
        </w:r>
      </w:del>
      <w:ins w:id="39" w:author="Leonardo Martins" w:date="2015-05-18T17:32:00Z">
        <w:r>
          <w:rPr>
            <w:lang w:val="en-US"/>
          </w:rPr>
          <w:t xml:space="preserve"> would be</w:t>
        </w:r>
      </w:ins>
      <w:ins w:id="40" w:author="Leonardo Martins" w:date="2015-05-18T17:38:00Z">
        <w:r>
          <w:rPr>
            <w:lang w:val="en-US"/>
          </w:rPr>
          <w:t xml:space="preserve"> a</w:t>
        </w:r>
      </w:ins>
      <w:ins w:id="41" w:author="Leonardo Martins" w:date="2015-05-18T17:32:00Z">
        <w:r>
          <w:rPr>
            <w:lang w:val="en-US"/>
          </w:rPr>
          <w:t xml:space="preserve"> more suitable</w:t>
        </w:r>
      </w:ins>
      <w:ins w:id="42" w:author="Leonardo Martins" w:date="2015-05-18T17:38:00Z">
        <w:r>
          <w:rPr>
            <w:lang w:val="en-US"/>
          </w:rPr>
          <w:t xml:space="preserve"> solution</w:t>
        </w:r>
      </w:ins>
      <w:ins w:id="43" w:author="Leonardo Martins" w:date="2015-05-18T17:37:00Z">
        <w:r>
          <w:rPr>
            <w:lang w:val="en-US"/>
          </w:rPr>
          <w:t xml:space="preserve"> (Holgado–Tello, Chacón–Moscoso, Barbero–García, &amp; Vila–Abad, 2010)</w:t>
        </w:r>
      </w:ins>
      <w:r>
        <w:rPr>
          <w:lang w:val="en-US"/>
        </w:rPr>
        <w:t>.</w:t>
      </w:r>
      <w:ins w:id="44" w:author="Laisa Sartes" w:date="2015-05-08T18:05:00Z">
        <w:r>
          <w:rPr>
            <w:lang w:val="en-US"/>
          </w:rPr>
          <w:t xml:space="preserve"> </w:t>
        </w:r>
      </w:ins>
    </w:p>
    <w:p>
      <w:pPr>
        <w:pStyle w:val="TextBody"/>
        <w:rPr>
          <w:lang w:val="en-US"/>
        </w:rPr>
      </w:pPr>
      <w:r>
        <w:rPr>
          <w:lang w:val="en-US"/>
        </w:rPr>
        <w:t>Due to its short length and reasonable psychometric properties, RCQ-12</w:t>
      </w:r>
      <w:ins w:id="45" w:author="Leonardo Martins" w:date="2015-05-18T18:16:00Z">
        <w:r>
          <w:rPr>
            <w:lang w:val="en-US"/>
          </w:rPr>
          <w:t xml:space="preserve"> </w:t>
        </w:r>
      </w:ins>
      <w:del w:id="46" w:author="Leonardo Martins" w:date="2015-05-18T18:16:00Z">
        <w:r>
          <w:rPr>
            <w:lang w:val="en-US"/>
          </w:rPr>
          <w:delText xml:space="preserve"> </w:delText>
        </w:r>
      </w:del>
      <w:r>
        <w:rPr>
          <w:lang w:val="en-US"/>
        </w:rPr>
        <w:t>was</w:t>
      </w:r>
      <w:ins w:id="47" w:author="Leonardo Martins" w:date="2015-05-18T17:47:00Z">
        <w:r>
          <w:rPr>
            <w:lang w:val="en-US"/>
          </w:rPr>
          <w:t xml:space="preserve"> used</w:t>
        </w:r>
      </w:ins>
      <w:del w:id="48" w:author="Leonardo Martins" w:date="2015-05-18T17:47:00Z">
        <w:r>
          <w:rPr>
            <w:lang w:val="en-US"/>
          </w:rPr>
          <w:delText xml:space="preserve"> included</w:delText>
        </w:r>
      </w:del>
      <w:r>
        <w:rPr>
          <w:lang w:val="en-US"/>
        </w:rPr>
        <w:t xml:space="preserve"> </w:t>
      </w:r>
      <w:ins w:id="49" w:author="Leonardo Martins" w:date="2015-05-18T17:50:00Z">
        <w:r>
          <w:rPr>
            <w:lang w:val="en-US"/>
          </w:rPr>
          <w:t xml:space="preserve">to classify alcohol users into stages of change </w:t>
        </w:r>
      </w:ins>
      <w:ins w:id="50" w:author="Leonardo Martins" w:date="2015-05-18T17:51:00Z">
        <w:r>
          <w:rPr>
            <w:lang w:val="en-US"/>
          </w:rPr>
          <w:t>in the</w:t>
        </w:r>
      </w:ins>
      <w:ins w:id="51" w:author="Leonardo Martins" w:date="2015-05-19T00:15:00Z">
        <w:r>
          <w:rPr>
            <w:lang w:val="en-US"/>
          </w:rPr>
          <w:t xml:space="preserve"> “Beber Menos” intervention the</w:t>
        </w:r>
      </w:ins>
      <w:ins w:id="52" w:author="Leonardo Martins" w:date="2015-05-18T17:51:00Z">
        <w:r>
          <w:rPr>
            <w:lang w:val="en-US"/>
          </w:rPr>
          <w:t xml:space="preserve"> </w:t>
        </w:r>
      </w:ins>
      <w:del w:id="53" w:author="Leonardo Martins" w:date="2015-05-18T17:51:00Z">
        <w:r>
          <w:rPr>
            <w:lang w:val="en-US"/>
          </w:rPr>
          <w:delText>as an instrument in the</w:delText>
        </w:r>
      </w:del>
      <w:ins w:id="54" w:author="Leonardo Martins" w:date="2015-05-18T17:45:00Z">
        <w:r>
          <w:rPr>
            <w:lang w:val="en-US"/>
          </w:rPr>
          <w:t>Brazilian version of</w:t>
        </w:r>
      </w:ins>
      <w:r>
        <w:rPr>
          <w:lang w:val="en-US"/>
        </w:rPr>
        <w:t xml:space="preserve"> Drinkless</w:t>
      </w:r>
      <w:ins w:id="55" w:author="Leonardo Martins" w:date="2015-05-18T17:54:00Z">
        <w:r>
          <w:rPr>
            <w:lang w:val="en-US"/>
          </w:rPr>
          <w:t xml:space="preserve"> </w:t>
        </w:r>
      </w:ins>
      <w:ins w:id="56" w:author="Leonardo Martins" w:date="2015-05-18T17:55:00Z">
        <w:r>
          <w:rPr>
            <w:lang w:val="en-US"/>
          </w:rPr>
          <w:t>(</w:t>
        </w:r>
      </w:ins>
      <w:ins w:id="57" w:author="Leonardo Martins" w:date="2015-05-19T00:05:00Z">
        <w:r>
          <w:rPr>
            <w:lang w:val="en-US"/>
          </w:rPr>
          <w:t>available at</w:t>
        </w:r>
      </w:ins>
      <w:ins w:id="58" w:author="Leonardo Martins" w:date="2015-05-18T17:55:00Z">
        <w:r>
          <w:rPr>
            <w:lang w:val="en-US"/>
          </w:rPr>
          <w:t xml:space="preserve"> </w:t>
        </w:r>
      </w:ins>
      <w:hyperlink r:id="rId2">
        <w:ins w:id="59" w:author="Leonardo Martins" w:date="2015-05-18T17:55:00Z">
          <w:r>
            <w:rPr>
              <w:rStyle w:val="InternetLink"/>
              <w:lang w:val="en-US" w:eastAsia="zh-CN" w:bidi="hi-IN"/>
            </w:rPr>
            <w:t>www.bebermenos.org.br</w:t>
          </w:r>
        </w:ins>
      </w:hyperlink>
      <w:ins w:id="60" w:author="Leonardo Martins" w:date="2015-05-18T17:55:00Z">
        <w:r>
          <w:rPr>
            <w:lang w:val="en-US"/>
          </w:rPr>
          <w:t xml:space="preserve">) </w:t>
        </w:r>
      </w:ins>
      <w:del w:id="61" w:author="Leonardo Martins" w:date="2015-05-18T17:55:00Z">
        <w:r>
          <w:rPr>
            <w:lang w:val="en-US"/>
          </w:rPr>
          <w:delText xml:space="preserve"> </w:delText>
        </w:r>
      </w:del>
      <w:ins w:id="62" w:author="Leonardo Martins" w:date="2015-05-18T17:51:00Z">
        <w:r>
          <w:rPr>
            <w:lang w:val="en-US"/>
          </w:rPr>
          <w:t>a</w:t>
        </w:r>
      </w:ins>
      <w:ins w:id="63" w:author="Leonardo Martins" w:date="2015-05-18T17:52:00Z">
        <w:r>
          <w:rPr>
            <w:lang w:val="en-US"/>
          </w:rPr>
          <w:t xml:space="preserve"> fully automated web-based intervention to reduce alcohol consumption of problematic users</w:t>
        </w:r>
      </w:ins>
      <w:ins w:id="64" w:author="Leonardo Martins" w:date="2015-05-18T17:56:00Z">
        <w:r>
          <w:rPr>
            <w:lang w:val="en-US"/>
          </w:rPr>
          <w:t xml:space="preserve">. </w:t>
        </w:r>
      </w:ins>
      <w:ins w:id="65" w:author="Leonardo Martins" w:date="2015-05-19T00:06:00Z">
        <w:r>
          <w:rPr>
            <w:lang w:val="en-US"/>
          </w:rPr>
          <w:t>This intervention is a six weeks program including electronic screening, a tailored brief intervention and referral to treatment</w:t>
        </w:r>
      </w:ins>
      <w:ins w:id="66" w:author="Leonardo Martins" w:date="2015-05-19T00:09:00Z">
        <w:r>
          <w:rPr>
            <w:lang w:val="en-US"/>
          </w:rPr>
          <w:t xml:space="preserve">. </w:t>
        </w:r>
      </w:ins>
      <w:ins w:id="67" w:author="Leonardo Martins" w:date="2015-05-19T00:06:00Z">
        <w:r>
          <w:rPr>
            <w:lang w:val="en-US"/>
          </w:rPr>
          <w:t xml:space="preserve">User information </w:t>
        </w:r>
      </w:ins>
      <w:ins w:id="68" w:author="Leonardo Martins" w:date="2015-05-19T00:10:00Z">
        <w:r>
          <w:rPr>
            <w:lang w:val="en-US"/>
          </w:rPr>
          <w:t xml:space="preserve">were </w:t>
        </w:r>
      </w:ins>
      <w:ins w:id="69" w:author="Leonardo Martins" w:date="2015-05-19T00:06:00Z">
        <w:r>
          <w:rPr>
            <w:lang w:val="en-US"/>
          </w:rPr>
          <w:t>collected through psychometric instruments and others user inputs</w:t>
        </w:r>
      </w:ins>
      <w:ins w:id="70" w:author="Leonardo Martins" w:date="2015-05-19T00:16:00Z">
        <w:r>
          <w:rPr>
            <w:lang w:val="en-US"/>
          </w:rPr>
          <w:t xml:space="preserve"> like page views in order to </w:t>
        </w:r>
      </w:ins>
      <w:ins w:id="71" w:author="Leonardo Martins" w:date="2015-05-19T00:18:00Z">
        <w:r>
          <w:rPr>
            <w:lang w:val="en-US"/>
          </w:rPr>
          <w:t>deliver</w:t>
        </w:r>
      </w:ins>
      <w:ins w:id="72" w:author="Leonardo Martins" w:date="2015-05-19T00:16:00Z">
        <w:r>
          <w:rPr>
            <w:lang w:val="en-US"/>
          </w:rPr>
          <w:t xml:space="preserve"> personalized feedback</w:t>
        </w:r>
      </w:ins>
      <w:ins w:id="73" w:author="Leonardo Martins" w:date="2015-05-19T00:06:00Z">
        <w:r>
          <w:rPr>
            <w:lang w:val="en-US"/>
          </w:rPr>
          <w:t xml:space="preserve">. </w:t>
        </w:r>
      </w:ins>
      <w:ins w:id="74" w:author="Leonardo Martins" w:date="2015-05-18T17:56:00Z">
        <w:r>
          <w:rPr>
            <w:lang w:val="en-US"/>
          </w:rPr>
          <w:t>The original Dutch version</w:t>
        </w:r>
      </w:ins>
      <w:ins w:id="75" w:author="Leonardo Martins" w:date="2015-05-18T18:00:00Z">
        <w:r>
          <w:rPr>
            <w:lang w:val="en-US"/>
          </w:rPr>
          <w:t xml:space="preserve"> of this </w:t>
        </w:r>
      </w:ins>
      <w:commentRangeStart w:id="3"/>
      <w:r>
        <w:rPr>
          <w:lang w:val="en-US"/>
        </w:rPr>
      </w:r>
      <w:ins w:id="76" w:author="Leonardo Martins" w:date="2015-05-18T18:00:00Z">
        <w:r>
          <w:rPr>
            <w:lang w:val="en-US"/>
          </w:rPr>
          <w:t>intervention</w:t>
        </w:r>
      </w:ins>
      <w:commentRangeEnd w:id="3"/>
      <w:r>
        <w:rPr>
          <w:lang w:val="en-US"/>
        </w:rPr>
      </w:r>
      <w:r>
        <w:rPr>
          <w:lang w:val="en-US"/>
        </w:rPr>
        <w:commentReference w:id="3"/>
      </w:r>
      <w:ins w:id="77" w:author="Leonardo Martins" w:date="2015-05-18T17:56:00Z">
        <w:r>
          <w:rPr>
            <w:lang w:val="en-US"/>
          </w:rPr>
          <w:t xml:space="preserve"> (</w:t>
        </w:r>
      </w:ins>
      <w:ins w:id="78" w:author="Leonardo Martins" w:date="2015-05-18T18:04:00Z">
        <w:r>
          <w:rPr>
            <w:lang w:val="en-US"/>
          </w:rPr>
          <w:t>Riper, Kramer, Smit, Conjunm Schippers &amp; Cuijpers</w:t>
        </w:r>
      </w:ins>
      <w:ins w:id="79" w:author="Leonardo Martins" w:date="2015-05-18T18:05:00Z">
        <w:r>
          <w:rPr>
            <w:lang w:val="en-US"/>
          </w:rPr>
          <w:t>, 2008</w:t>
        </w:r>
      </w:ins>
      <w:ins w:id="80" w:author="Leonardo Martins" w:date="2015-05-18T17:56:00Z">
        <w:r>
          <w:rPr>
            <w:lang w:val="en-US"/>
          </w:rPr>
          <w:t>)</w:t>
        </w:r>
      </w:ins>
      <w:ins w:id="81" w:author="Leonardo Martins" w:date="2015-05-18T17:57:00Z">
        <w:r>
          <w:rPr>
            <w:lang w:val="en-US"/>
          </w:rPr>
          <w:t xml:space="preserve"> </w:t>
        </w:r>
      </w:ins>
      <w:ins w:id="82" w:author="Leonardo Martins" w:date="2015-05-18T17:56:00Z">
        <w:r>
          <w:rPr>
            <w:lang w:val="en-US"/>
          </w:rPr>
          <w:t>was translated</w:t>
        </w:r>
      </w:ins>
      <w:ins w:id="83" w:author="Leonardo Martins" w:date="2015-05-18T17:58:00Z">
        <w:r>
          <w:rPr>
            <w:lang w:val="en-US"/>
          </w:rPr>
          <w:t xml:space="preserve"> and adapted </w:t>
        </w:r>
      </w:ins>
      <w:ins w:id="84" w:author="Leonardo Martins" w:date="2015-05-18T17:56:00Z">
        <w:r>
          <w:rPr>
            <w:lang w:val="en-US"/>
          </w:rPr>
          <w:t>into Portuguese, Spanish, Russian, Hindi, and English</w:t>
        </w:r>
      </w:ins>
      <w:ins w:id="85" w:author="Leonardo Martins" w:date="2015-05-18T17:58:00Z">
        <w:r>
          <w:rPr>
            <w:lang w:val="en-US"/>
          </w:rPr>
          <w:t xml:space="preserve"> by the World Health Organization.</w:t>
        </w:r>
      </w:ins>
      <w:ins w:id="86" w:author="Leonardo Martins" w:date="2015-05-18T18:06:00Z">
        <w:r>
          <w:rPr>
            <w:lang w:val="en-US"/>
          </w:rPr>
          <w:t xml:space="preserve"> </w:t>
        </w:r>
      </w:ins>
    </w:p>
    <w:p>
      <w:pPr>
        <w:pStyle w:val="TextBody"/>
        <w:rPr>
          <w:lang w:val="en-US"/>
        </w:rPr>
      </w:pPr>
      <w:del w:id="87" w:author="Leonardo Martins" w:date="2015-05-18T17:53:00Z">
        <w:r>
          <w:rPr>
            <w:lang w:val="en-US"/>
          </w:rPr>
          <w:delText>int</w:delText>
        </w:r>
      </w:del>
      <w:del w:id="88" w:author="Leonardo Martins" w:date="2015-05-18T17:52:00Z">
        <w:r>
          <w:rPr>
            <w:lang w:val="en-US"/>
          </w:rPr>
          <w:delText>ervention</w:delText>
        </w:r>
      </w:del>
      <w:del w:id="89" w:author="Leonardo Martins" w:date="2015-05-18T17:54:00Z">
        <w:r>
          <w:rPr>
            <w:lang w:val="en-US"/>
          </w:rPr>
          <w:delText xml:space="preserve"> to classify its users into the stages of change</w:delText>
        </w:r>
      </w:del>
      <w:del w:id="90" w:author="Leonardo Martins" w:date="2015-05-18T17:54:00Z">
        <w:r>
          <w:rPr>
            <w:lang w:val="en-US"/>
          </w:rPr>
          <w:delText xml:space="preserve"> before the intervention</w:delText>
        </w:r>
      </w:del>
      <w:del w:id="91" w:author="Leonardo Martins" w:date="2015-05-18T17:55:00Z">
        <w:r>
          <w:rPr>
            <w:lang w:val="en-US"/>
          </w:rPr>
          <w:delText xml:space="preserve">. </w:delText>
        </w:r>
      </w:del>
      <w:commentRangeStart w:id="4"/>
      <w:r>
        <w:rPr>
          <w:lang w:val="en-US"/>
        </w:rPr>
        <w:t>We</w:t>
      </w:r>
      <w:commentRangeEnd w:id="4"/>
      <w:r>
        <w:rPr>
          <w:lang w:val="en-US"/>
        </w:rPr>
      </w:r>
      <w:r>
        <w:rPr>
          <w:lang w:val="en-US"/>
        </w:rPr>
        <w:commentReference w:id="4"/>
      </w:r>
      <w:r>
        <w:rPr>
          <w:lang w:val="en-US"/>
        </w:rPr>
        <w:t xml:space="preserve"> aimed in this study: (1) to evaluate the psychometric properties of the Brazilian Portuguese version of “Readiness to change questionnaire” (RCQ</w:t>
      </w:r>
      <w:ins w:id="92" w:author="Leonardo Martins" w:date="2015-05-18T18:16:00Z">
        <w:r>
          <w:rPr>
            <w:lang w:val="en-US"/>
          </w:rPr>
          <w:t>-12</w:t>
        </w:r>
      </w:ins>
      <w:r>
        <w:rPr>
          <w:lang w:val="en-US"/>
        </w:rPr>
        <w:t>)</w:t>
      </w:r>
      <w:ins w:id="93" w:author="Laisa Sartes" w:date="2015-05-08T17:35:00Z">
        <w:r>
          <w:rPr>
            <w:lang w:val="en-US"/>
          </w:rPr>
          <w:t xml:space="preserve"> </w:t>
        </w:r>
      </w:ins>
      <w:ins w:id="94" w:author="Leonardo Martins" w:date="2015-05-18T18:19:00Z">
        <w:r>
          <w:rPr>
            <w:lang w:val="en-US"/>
          </w:rPr>
          <w:t xml:space="preserve">used in the </w:t>
        </w:r>
      </w:ins>
      <w:del w:id="95" w:author="Leonardo Martins" w:date="2015-05-18T18:19:00Z">
        <w:r>
          <w:rPr>
            <w:lang w:val="en-US"/>
          </w:rPr>
          <w:delText xml:space="preserve">for internet </w:delText>
        </w:r>
      </w:del>
      <w:ins w:id="96" w:author="Leonardo Martins" w:date="2015-05-18T18:18:00Z">
        <w:r>
          <w:rPr>
            <w:lang w:val="en-US"/>
          </w:rPr>
          <w:t>“B</w:t>
        </w:r>
      </w:ins>
      <w:ins w:id="97" w:author="Leonardo Martins" w:date="2015-05-18T18:17:00Z">
        <w:r>
          <w:rPr>
            <w:lang w:val="en-US"/>
          </w:rPr>
          <w:t>eber Menos</w:t>
        </w:r>
      </w:ins>
      <w:ins w:id="98" w:author="Leonardo Martins" w:date="2015-05-18T18:18:00Z">
        <w:r>
          <w:rPr>
            <w:lang w:val="en-US"/>
          </w:rPr>
          <w:t xml:space="preserve">” </w:t>
        </w:r>
      </w:ins>
      <w:ins w:id="99" w:author="Leonardo Martins" w:date="2015-05-18T18:23:00Z">
        <w:r>
          <w:rPr>
            <w:lang w:val="en-US"/>
          </w:rPr>
          <w:t xml:space="preserve">web-based </w:t>
        </w:r>
      </w:ins>
      <w:ins w:id="100" w:author="Leonardo Martins" w:date="2015-05-18T18:19:00Z">
        <w:r>
          <w:rPr>
            <w:lang w:val="en-US"/>
          </w:rPr>
          <w:t xml:space="preserve">intervention; </w:t>
        </w:r>
      </w:ins>
      <w:del w:id="101" w:author="Leonardo Martins" w:date="2015-05-18T18:17:00Z">
        <w:r>
          <w:rPr>
            <w:lang w:val="en-US"/>
          </w:rPr>
          <w:delText>use</w:delText>
        </w:r>
      </w:del>
      <w:del w:id="102" w:author="Leonardo Martins" w:date="2015-05-18T18:17:00Z">
        <w:r>
          <w:rPr>
            <w:lang w:val="en-US"/>
          </w:rPr>
          <w:delText xml:space="preserve">; </w:delText>
        </w:r>
      </w:del>
      <w:r>
        <w:rPr>
          <w:lang w:val="en-US"/>
        </w:rPr>
        <w:t xml:space="preserve">(2) to compare the factorial structure found in the first </w:t>
      </w:r>
      <w:ins w:id="103" w:author="Leonardo Martins" w:date="2015-05-18T18:20:00Z">
        <w:r>
          <w:rPr>
            <w:lang w:val="en-US"/>
          </w:rPr>
          <w:t xml:space="preserve">aim </w:t>
        </w:r>
      </w:ins>
      <w:del w:id="104" w:author="Leonardo Martins" w:date="2015-05-18T18:20:00Z">
        <w:r>
          <w:rPr>
            <w:lang w:val="en-US"/>
          </w:rPr>
          <w:delText xml:space="preserve">objective </w:delText>
        </w:r>
      </w:del>
      <w:r>
        <w:rPr>
          <w:lang w:val="en-US"/>
        </w:rPr>
        <w:t>with models proposed by literature using a confirmatory factor analysis</w:t>
      </w:r>
      <w:ins w:id="105" w:author="Leonardo Martins" w:date="2015-05-18T17:39:00Z">
        <w:r>
          <w:rPr>
            <w:lang w:val="en-US"/>
          </w:rPr>
          <w:t xml:space="preserve"> with poly</w:t>
        </w:r>
      </w:ins>
      <w:ins w:id="106" w:author="Leonardo Martins" w:date="2015-05-18T17:40:00Z">
        <w:r>
          <w:rPr>
            <w:lang w:val="en-US"/>
          </w:rPr>
          <w:t>choric correlations</w:t>
        </w:r>
      </w:ins>
      <w:ins w:id="107" w:author="Leonardo Martins" w:date="2015-05-18T17:42:00Z">
        <w:r>
          <w:rPr>
            <w:lang w:val="en-US"/>
          </w:rPr>
          <w:t xml:space="preserve"> matrices</w:t>
        </w:r>
      </w:ins>
      <w:r>
        <w:rPr>
          <w:lang w:val="en-US"/>
        </w:rPr>
        <w:t>; and (3) to create a more appropriate score that can be used in future comparisons among Drinkless versions.</w:t>
      </w:r>
    </w:p>
    <w:p>
      <w:pPr>
        <w:pStyle w:val="Heading1"/>
        <w:numPr>
          <w:ilvl w:val="0"/>
          <w:numId w:val="1"/>
        </w:numPr>
        <w:rPr>
          <w:lang w:val="en-US"/>
        </w:rPr>
      </w:pPr>
      <w:r>
        <w:rPr>
          <w:lang w:val="en-US"/>
        </w:rPr>
        <w:t>Methods</w:t>
      </w:r>
    </w:p>
    <w:p>
      <w:pPr>
        <w:pStyle w:val="Heading1"/>
        <w:numPr>
          <w:ilvl w:val="0"/>
          <w:numId w:val="1"/>
        </w:numPr>
        <w:rPr>
          <w:b w:val="false"/>
          <w:i/>
          <w:shd w:fill="FFFF00" w:val="clear"/>
          <w:lang w:val="en-US"/>
        </w:rPr>
      </w:pPr>
      <w:del w:id="108" w:author="Leonardo Martins" w:date="2015-05-18T23:31:00Z">
        <w:r>
          <w:rPr>
            <w:i/>
            <w:lang w:val="en-US"/>
          </w:rPr>
          <w:delText xml:space="preserve">Drinkless </w:delText>
        </w:r>
      </w:del>
      <w:commentRangeStart w:id="5"/>
      <w:r>
        <w:rPr>
          <w:i/>
          <w:lang w:val="en-US"/>
        </w:rPr>
      </w:r>
      <w:del w:id="109" w:author="Leonardo Martins" w:date="2015-05-18T23:31:00Z">
        <w:r>
          <w:rPr>
            <w:i/>
            <w:lang w:val="en-US"/>
          </w:rPr>
          <w:delText>intervention</w:delText>
        </w:r>
      </w:del>
      <w:commentRangeEnd w:id="5"/>
      <w:r>
        <w:rPr>
          <w:i/>
          <w:lang w:val="en-US"/>
        </w:rPr>
      </w:r>
      <w:r>
        <w:rPr>
          <w:i/>
          <w:lang w:val="en-US"/>
        </w:rPr>
        <w:commentReference w:id="5"/>
      </w:r>
      <w:del w:id="110" w:author="Leonardo Martins" w:date="2015-05-18T23:31:00Z">
        <w:r>
          <w:rPr>
            <w:i/>
            <w:lang w:val="en-US"/>
          </w:rPr>
          <w:delText xml:space="preserve">: </w:delText>
        </w:r>
      </w:del>
      <w:del w:id="111" w:author="Leonardo Martins" w:date="2015-05-18T23:31:00Z">
        <w:r>
          <w:rPr>
            <w:b w:val="false"/>
            <w:i/>
            <w:lang w:val="en-US"/>
          </w:rPr>
          <w:delText xml:space="preserve">The </w:delText>
        </w:r>
      </w:del>
      <w:del w:id="112" w:author="Leonardo Martins" w:date="2015-05-18T23:31:00Z">
        <w:r>
          <w:rPr>
            <w:b w:val="false"/>
            <w:i/>
            <w:lang w:val="en-US"/>
          </w:rPr>
          <w:delText>“</w:delText>
        </w:r>
      </w:del>
      <w:del w:id="113" w:author="Leonardo Martins" w:date="2015-05-18T23:31:00Z">
        <w:r>
          <w:rPr>
            <w:b w:val="false"/>
            <w:i/>
            <w:iCs/>
            <w:lang w:val="en-US"/>
          </w:rPr>
          <w:delText>Beber Menos</w:delText>
        </w:r>
      </w:del>
      <w:del w:id="114" w:author="Leonardo Martins" w:date="2015-05-18T23:31:00Z">
        <w:r>
          <w:rPr>
            <w:b w:val="false"/>
            <w:i/>
            <w:lang w:val="en-US"/>
          </w:rPr>
          <w:delText xml:space="preserve">” </w:delText>
        </w:r>
      </w:del>
      <w:del w:id="115" w:author="Leonardo Martins" w:date="2015-05-18T23:31:00Z">
        <w:r>
          <w:rPr>
            <w:b w:val="false"/>
            <w:i/>
            <w:lang w:val="en-US"/>
          </w:rPr>
          <w:delText xml:space="preserve">intervention </w:delText>
        </w:r>
      </w:del>
      <w:del w:id="116" w:author="Leonardo Martins" w:date="2015-05-18T23:31:00Z">
        <w:r>
          <w:rPr>
            <w:b w:val="false"/>
            <w:i/>
            <w:lang w:val="en-US"/>
          </w:rPr>
          <w:delText xml:space="preserve">(Drink less, </w:delText>
        </w:r>
      </w:del>
      <w:hyperlink r:id="rId3">
        <w:del w:id="117" w:author="Leonardo Martins" w:date="2015-05-18T23:31:00Z">
          <w:r>
            <w:rPr>
              <w:rStyle w:val="InternetLink"/>
              <w:b w:val="false"/>
              <w:i/>
              <w:lang w:val="en-US"/>
            </w:rPr>
            <w:delText>www.bebermenos.org.br</w:delText>
          </w:r>
        </w:del>
      </w:hyperlink>
      <w:del w:id="118" w:author="Leonardo Martins" w:date="2015-05-18T23:31:00Z">
        <w:r>
          <w:rPr>
            <w:b w:val="false"/>
            <w:i/>
            <w:lang w:val="en-US"/>
          </w:rPr>
          <w:delText xml:space="preserve">) </w:delText>
        </w:r>
      </w:del>
      <w:del w:id="119" w:author="Leonardo Martins" w:date="2015-05-18T23:31:00Z">
        <w:r>
          <w:rPr>
            <w:b w:val="false"/>
            <w:i/>
            <w:lang w:val="en-US"/>
          </w:rPr>
          <w:delText>is a fully automated web-based intervention</w:delText>
        </w:r>
      </w:del>
      <w:del w:id="120" w:author="Leonardo Martins" w:date="2015-05-18T23:31:00Z">
        <w:r>
          <w:rPr>
            <w:b w:val="false"/>
            <w:i/>
            <w:lang w:val="en-US"/>
          </w:rPr>
          <w:delText xml:space="preserve"> </w:delText>
        </w:r>
      </w:del>
      <w:del w:id="121" w:author="Leonardo Martins" w:date="2015-05-18T23:31:00Z">
        <w:r>
          <w:rPr>
            <w:b w:val="false"/>
            <w:i/>
            <w:lang w:val="en-US"/>
          </w:rPr>
          <w:delText>to reduce alcohol consumption of problematic users.</w:delText>
        </w:r>
      </w:del>
      <w:del w:id="122" w:author="Leonardo Martins" w:date="2015-05-18T23:31:00Z">
        <w:r>
          <w:rPr>
            <w:b w:val="false"/>
            <w:i/>
            <w:lang w:val="en-US"/>
          </w:rPr>
          <w:delText xml:space="preserve"> D</w:delText>
        </w:r>
      </w:del>
      <w:del w:id="123" w:author="Leonardo Martins" w:date="2015-05-18T23:31:00Z">
        <w:r>
          <w:rPr>
            <w:b w:val="false"/>
            <w:i/>
            <w:lang w:val="en-US"/>
          </w:rPr>
          <w:delText>eveloped and maintained by the World Health Organization, the original Dutch version (insert citations of Riper here) was translated into Portuguese, Spanish, Russian, Hindi, and English</w:delText>
        </w:r>
      </w:del>
      <w:del w:id="124" w:author="Leonardo Martins" w:date="2015-05-18T23:31:00Z">
        <w:r>
          <w:rPr>
            <w:b w:val="false"/>
            <w:i/>
            <w:lang w:val="en-US"/>
          </w:rPr>
          <w:delText xml:space="preserve">. </w:delText>
        </w:r>
      </w:del>
      <w:del w:id="125" w:author="Leonardo Martins" w:date="2015-05-18T23:31:00Z">
        <w:r>
          <w:rPr>
            <w:b w:val="false"/>
            <w:i/>
            <w:shd w:fill="FFFF00" w:val="clear"/>
            <w:lang w:val="en-US"/>
          </w:rPr>
          <w:delText xml:space="preserve">Drinkless is an electronic screening, brief intervention and referral to treatment (e-SBIRT). </w:delText>
        </w:r>
      </w:del>
    </w:p>
    <w:p>
      <w:pPr>
        <w:pStyle w:val="Heading1"/>
        <w:numPr>
          <w:ilvl w:val="0"/>
          <w:numId w:val="1"/>
        </w:numPr>
        <w:rPr>
          <w:lang w:val="en-US"/>
        </w:rPr>
      </w:pPr>
      <w:r>
        <w:rPr>
          <w:lang w:val="en-US"/>
        </w:rPr>
        <w:t>Sample characteristics</w:t>
      </w:r>
    </w:p>
    <w:p>
      <w:pPr>
        <w:pStyle w:val="TextBody"/>
        <w:rPr>
          <w:lang w:val="en-US"/>
        </w:rPr>
      </w:pPr>
      <w:r>
        <w:rPr>
          <w:lang w:val="en-US"/>
        </w:rPr>
        <w:t>We invited to enroll in the study users from the web-based intervention “</w:t>
      </w:r>
      <w:r>
        <w:rPr>
          <w:i/>
          <w:iCs/>
          <w:lang w:val="en-US"/>
        </w:rPr>
        <w:t>Beber Menos</w:t>
      </w:r>
      <w:r>
        <w:rPr>
          <w:lang w:val="en-US"/>
        </w:rPr>
        <w:t xml:space="preserve">” </w:t>
      </w:r>
      <w:del w:id="126" w:author="Leonardo Martins" w:date="2015-05-19T00:12:00Z">
        <w:r>
          <w:rPr>
            <w:lang w:val="en-US"/>
          </w:rPr>
          <w:delText xml:space="preserve">(Drink less, </w:delText>
        </w:r>
      </w:del>
      <w:hyperlink r:id="rId4">
        <w:del w:id="127" w:author="Leonardo Martins" w:date="2015-05-19T00:12:00Z">
          <w:r>
            <w:rPr>
              <w:rStyle w:val="InternetLink"/>
              <w:lang w:val="en-US"/>
            </w:rPr>
            <w:delText>www.bebermenos.org.br</w:delText>
          </w:r>
        </w:del>
      </w:hyperlink>
      <w:del w:id="128" w:author="Leonardo Martins" w:date="2015-05-19T00:12:00Z">
        <w:r>
          <w:rPr>
            <w:lang w:val="en-US"/>
          </w:rPr>
          <w:delText xml:space="preserve">) </w:delText>
        </w:r>
      </w:del>
      <w:r>
        <w:rPr>
          <w:lang w:val="en-US"/>
        </w:rPr>
        <w:t>from 10/21/2013 to 03/11/2014.</w:t>
      </w:r>
      <w:ins w:id="129" w:author="Leonardo Martins" w:date="2015-05-18T18:26:00Z">
        <w:r>
          <w:rPr>
            <w:lang w:val="en-US"/>
          </w:rPr>
          <w:t xml:space="preserve"> </w:t>
        </w:r>
      </w:ins>
      <w:del w:id="130" w:author="Leonardo Martins" w:date="2015-05-18T18:26:00Z">
        <w:r>
          <w:rPr>
            <w:lang w:val="en-US"/>
          </w:rPr>
          <w:delText xml:space="preserve"> </w:delText>
        </w:r>
      </w:del>
      <w:del w:id="131" w:author="Leonardo Martins" w:date="2015-05-18T18:26:00Z">
        <w:r>
          <w:rPr>
            <w:shd w:fill="FFFF00" w:val="clear"/>
            <w:lang w:val="en-US"/>
          </w:rPr>
          <w:delText xml:space="preserve">The Drinkless intervention is a fully automated web-based intervention developed and maintained by the World Health Organization. The original Dutch version </w:delText>
        </w:r>
      </w:del>
      <w:del w:id="132" w:author="Leonardo Martins" w:date="2015-05-18T18:26:00Z">
        <w:r>
          <w:rPr>
            <w:b/>
            <w:bCs/>
            <w:shd w:fill="FFFF00" w:val="clear"/>
            <w:lang w:val="en-US"/>
          </w:rPr>
          <w:delText>(insert citations of Riper here)</w:delText>
        </w:r>
      </w:del>
      <w:del w:id="133" w:author="Leonardo Martins" w:date="2015-05-18T18:26:00Z">
        <w:r>
          <w:rPr>
            <w:shd w:fill="FFFF00" w:val="clear"/>
            <w:lang w:val="en-US"/>
          </w:rPr>
          <w:delText xml:space="preserve"> was translated into Portuguese, Spanish, Russian, Hindi, and English.</w:delText>
        </w:r>
      </w:del>
      <w:del w:id="134" w:author="Leonardo Martins" w:date="2015-05-18T18:26:00Z">
        <w:r>
          <w:rPr>
            <w:lang w:val="en-US"/>
          </w:rPr>
          <w:delText xml:space="preserve"> </w:delText>
        </w:r>
      </w:del>
      <w:del w:id="135" w:author="Leonardo Martins" w:date="2015-05-18T23:38:00Z">
        <w:r>
          <w:rPr>
            <w:lang w:val="en-US"/>
          </w:rPr>
          <w:delText xml:space="preserve">During this period, the Brazilian version received 29,386 visits. Each user has viewed on average 4,38 pages and spent 5 minutes on the website. </w:delText>
        </w:r>
      </w:del>
      <w:r>
        <w:rPr>
          <w:lang w:val="en-US"/>
        </w:rPr>
        <w:t>To recruit users, we sent an email to approximately 100,000 health professionals in Brazil asking them to share the intervention link with their patients.</w:t>
      </w:r>
      <w:ins w:id="136" w:author="Leonardo Martins" w:date="2015-05-18T23:38:00Z">
        <w:r>
          <w:rPr>
            <w:lang w:val="en-US"/>
          </w:rPr>
          <w:t xml:space="preserve"> During this period, the Brazilian version received 29,386 visits. Each user has viewed on average 4,38 pages and spent 5 minutes on the website. </w:t>
        </w:r>
      </w:ins>
      <w:del w:id="137" w:author="Leonardo Martins" w:date="2015-05-18T23:40:00Z">
        <w:r>
          <w:rPr>
            <w:lang w:val="en-US"/>
          </w:rPr>
          <w:delText xml:space="preserve"> </w:delText>
        </w:r>
      </w:del>
      <w:r>
        <w:rPr>
          <w:lang w:val="en-US"/>
        </w:rPr>
        <w:t>One thousand thirty-six persons filled out the questionnaires. From these, 641 participants consented to participate in the research</w:t>
      </w:r>
      <w:ins w:id="138" w:author="Leonardo Martins" w:date="2015-05-18T23:46:00Z">
        <w:r>
          <w:rPr>
            <w:lang w:val="en-US"/>
          </w:rPr>
          <w:t xml:space="preserve">, </w:t>
        </w:r>
      </w:ins>
      <w:del w:id="139" w:author="Leonardo Martins" w:date="2015-05-18T23:46:00Z">
        <w:r>
          <w:rPr>
            <w:lang w:val="en-US"/>
          </w:rPr>
          <w:delText xml:space="preserve"> a</w:delText>
        </w:r>
      </w:del>
      <w:del w:id="140" w:author="Leonardo Martins" w:date="2015-05-18T23:45:00Z">
        <w:r>
          <w:rPr>
            <w:lang w:val="en-US"/>
          </w:rPr>
          <w:delText xml:space="preserve">nd </w:delText>
        </w:r>
      </w:del>
      <w:r>
        <w:rPr>
          <w:lang w:val="en-US"/>
        </w:rPr>
        <w:t>filled up all the RCQ items</w:t>
      </w:r>
      <w:ins w:id="141" w:author="Leonardo Martins" w:date="2015-05-18T23:46:00Z">
        <w:r>
          <w:rPr>
            <w:lang w:val="en-US"/>
          </w:rPr>
          <w:t xml:space="preserve"> and were included in our analyses</w:t>
        </w:r>
      </w:ins>
      <w:r>
        <w:rPr>
          <w:lang w:val="en-US"/>
        </w:rPr>
        <w:t>.</w:t>
      </w:r>
      <w:del w:id="142" w:author="Leonardo Martins" w:date="2015-05-18T23:47:00Z">
        <w:r>
          <w:rPr>
            <w:lang w:val="en-US"/>
          </w:rPr>
          <w:delText xml:space="preserve"> </w:delText>
        </w:r>
      </w:del>
      <w:ins w:id="143" w:author="Leonardo Martins" w:date="2015-05-18T23:47:00Z">
        <w:r>
          <w:rPr>
            <w:lang w:val="en-US"/>
          </w:rPr>
          <w:t xml:space="preserve"> Regarding </w:t>
        </w:r>
      </w:ins>
      <w:ins w:id="144" w:author="Leonardo Martins" w:date="2015-05-18T23:48:00Z">
        <w:r>
          <w:rPr>
            <w:lang w:val="en-US"/>
          </w:rPr>
          <w:t xml:space="preserve">to </w:t>
        </w:r>
      </w:ins>
      <w:ins w:id="145" w:author="Leonardo Martins" w:date="2015-05-18T23:47:00Z">
        <w:r>
          <w:rPr>
            <w:lang w:val="en-US"/>
          </w:rPr>
          <w:t>these participants,</w:t>
        </w:r>
      </w:ins>
      <w:del w:id="146" w:author="Leonardo Martins" w:date="2015-05-18T23:47:00Z">
        <w:r>
          <w:rPr>
            <w:lang w:val="en-US"/>
          </w:rPr>
          <w:delText>From the 641 included in analyses</w:delText>
        </w:r>
      </w:del>
      <w:r>
        <w:rPr>
          <w:lang w:val="en-US"/>
        </w:rPr>
        <w:t>, 51.6% were males and 48.4% females. The age ranged from 19 to 73 years (M = 39.5, SD ± 10.3). The sample characteristics are described in table 1.</w:t>
      </w:r>
    </w:p>
    <w:p>
      <w:pPr>
        <w:pStyle w:val="Heading2"/>
        <w:numPr>
          <w:ilvl w:val="1"/>
          <w:numId w:val="1"/>
        </w:numPr>
        <w:rPr>
          <w:lang w:val="en-US"/>
        </w:rPr>
      </w:pPr>
      <w:r>
        <w:rPr>
          <w:lang w:val="en-US"/>
        </w:rPr>
        <w:t>Instruments</w:t>
      </w:r>
    </w:p>
    <w:p>
      <w:pPr>
        <w:pStyle w:val="TextBody"/>
        <w:rPr>
          <w:lang w:val="en-US"/>
        </w:rPr>
      </w:pPr>
      <w:r>
        <w:rPr>
          <w:lang w:val="en-US"/>
        </w:rPr>
        <w:t>Demographic Questionnaire – with questions about sex, age, employment status, educational level, and region of living. This questionnaire was developed by all researchers involved in the development of the portal.</w:t>
      </w:r>
    </w:p>
    <w:p>
      <w:pPr>
        <w:pStyle w:val="TextBody"/>
        <w:rPr>
          <w:lang w:val="en-US"/>
        </w:rPr>
      </w:pPr>
      <w:r>
        <w:rPr>
          <w:lang w:val="en-US"/>
        </w:rPr>
        <w:t>The Alcohol Use Disorders Identification Test (</w:t>
      </w:r>
      <w:commentRangeStart w:id="6"/>
      <w:r>
        <w:rPr>
          <w:lang w:val="en-US"/>
        </w:rPr>
        <w:t>AUDIT</w:t>
      </w:r>
      <w:commentRangeEnd w:id="6"/>
      <w:r>
        <w:rPr>
          <w:lang w:val="en-US"/>
        </w:rPr>
      </w:r>
      <w:r>
        <w:rPr>
          <w:lang w:val="en-US"/>
        </w:rPr>
        <w:commentReference w:id="6"/>
      </w:r>
      <w:r>
        <w:rPr>
          <w:lang w:val="en-US"/>
        </w:rPr>
        <w:t xml:space="preserve">) – </w:t>
      </w:r>
      <w:del w:id="147" w:author="Leonardo Martins" w:date="2015-05-18T23:51:00Z">
        <w:r>
          <w:rPr>
            <w:lang w:val="en-US"/>
          </w:rPr>
          <w:delText xml:space="preserve">is </w:delText>
        </w:r>
      </w:del>
      <w:r>
        <w:rPr>
          <w:lang w:val="en-US"/>
        </w:rPr>
        <w:t>a 10-item questionnaire used to identify and classify users into alcohol consumption zones - no risk, low risk, high risk, and suggestive dependence. Developed by World Health Organization, AUDIT is used as a screening tool in many countries, including Brazil (Lima et al., 2005; Meneses-Gaya, Zuardi, Loureiro, &amp; Crippa, 2009; Santos, Gouveia, Fernandes, Souza, &amp; Grangeiro, 2012). The audit score is computed as a simply sum of items. Scores lower than 7, indicate low risk use; between 7 and 15, risk user; between 16 and 19, high risk and above 20, suggestive dependence.</w:t>
      </w:r>
    </w:p>
    <w:p>
      <w:pPr>
        <w:pStyle w:val="Normal"/>
        <w:ind w:left="0" w:right="0" w:firstLine="576"/>
        <w:rPr>
          <w:lang w:val="en-US"/>
        </w:rPr>
      </w:pPr>
      <w:r>
        <w:rPr>
          <w:i/>
          <w:iCs/>
          <w:lang w:val="en-US"/>
        </w:rPr>
        <w:t>Readiness to change questionnaire</w:t>
      </w:r>
      <w:r>
        <w:rPr>
          <w:lang w:val="en-US"/>
        </w:rPr>
        <w:t xml:space="preserve"> (RCQ-12) –</w:t>
      </w:r>
      <w:ins w:id="148" w:author="Leonardo Martins" w:date="2015-05-18T23:53:00Z">
        <w:r>
          <w:rPr>
            <w:lang w:val="en-US"/>
          </w:rPr>
          <w:t xml:space="preserve"> is</w:t>
        </w:r>
      </w:ins>
      <w:r>
        <w:rPr>
          <w:lang w:val="en-US"/>
        </w:rPr>
        <w:t xml:space="preserve"> used to classify alcohol users in three stages of changes: precontemplation, contemplation and action. The RCQ-12 was first proposed by Rollnick, Heather, Gold &amp; Hall (1992), and has 12 items answered in a 5-point Likert scale which ranges from “Strongly disagree” (-2) to “Strongly agree” (+2). The scores are obtained by using a simple sum of the items from each stage – Precontemplation: 3,</w:t>
      </w:r>
      <w:ins w:id="149" w:author="Leonardo Martins" w:date="2015-05-18T18:28:00Z">
        <w:r>
          <w:rPr>
            <w:lang w:val="en-US"/>
          </w:rPr>
          <w:t xml:space="preserve"> </w:t>
        </w:r>
      </w:ins>
      <w:r>
        <w:rPr>
          <w:lang w:val="en-US"/>
        </w:rPr>
        <w:t>4</w:t>
      </w:r>
      <w:ins w:id="150" w:author="Leonardo Martins" w:date="2015-05-18T18:28:00Z">
        <w:r>
          <w:rPr>
            <w:lang w:val="en-US"/>
          </w:rPr>
          <w:t xml:space="preserve">, </w:t>
        </w:r>
      </w:ins>
      <w:del w:id="151" w:author="Leonardo Martins" w:date="2015-05-18T18:28:00Z">
        <w:r>
          <w:rPr>
            <w:lang w:val="en-US"/>
          </w:rPr>
          <w:delText>,</w:delText>
        </w:r>
      </w:del>
      <w:r>
        <w:rPr>
          <w:lang w:val="en-US"/>
        </w:rPr>
        <w:t>8,</w:t>
      </w:r>
      <w:ins w:id="152" w:author="Leonardo Martins" w:date="2015-05-18T18:28:00Z">
        <w:r>
          <w:rPr>
            <w:lang w:val="en-US"/>
          </w:rPr>
          <w:t xml:space="preserve"> </w:t>
        </w:r>
      </w:ins>
      <w:r>
        <w:rPr>
          <w:lang w:val="en-US"/>
        </w:rPr>
        <w:t>9; contemplation: 1,</w:t>
      </w:r>
      <w:ins w:id="153" w:author="Leonardo Martins" w:date="2015-05-18T18:29:00Z">
        <w:r>
          <w:rPr>
            <w:lang w:val="en-US"/>
          </w:rPr>
          <w:t xml:space="preserve"> </w:t>
        </w:r>
      </w:ins>
      <w:r>
        <w:rPr>
          <w:lang w:val="en-US"/>
        </w:rPr>
        <w:t>5,</w:t>
      </w:r>
      <w:ins w:id="154" w:author="Leonardo Martins" w:date="2015-05-18T18:29:00Z">
        <w:r>
          <w:rPr>
            <w:lang w:val="en-US"/>
          </w:rPr>
          <w:t xml:space="preserve"> </w:t>
        </w:r>
      </w:ins>
      <w:r>
        <w:rPr>
          <w:lang w:val="en-US"/>
        </w:rPr>
        <w:t>10,</w:t>
      </w:r>
      <w:ins w:id="155" w:author="Leonardo Martins" w:date="2015-05-18T18:29:00Z">
        <w:r>
          <w:rPr>
            <w:lang w:val="en-US"/>
          </w:rPr>
          <w:t xml:space="preserve"> </w:t>
        </w:r>
      </w:ins>
      <w:r>
        <w:rPr>
          <w:lang w:val="en-US"/>
        </w:rPr>
        <w:t>12; and, action: 2,</w:t>
      </w:r>
      <w:ins w:id="156" w:author="Leonardo Martins" w:date="2015-05-18T18:29:00Z">
        <w:r>
          <w:rPr>
            <w:lang w:val="en-US"/>
          </w:rPr>
          <w:t xml:space="preserve"> </w:t>
        </w:r>
      </w:ins>
      <w:r>
        <w:rPr>
          <w:lang w:val="en-US"/>
        </w:rPr>
        <w:t>6,</w:t>
      </w:r>
      <w:ins w:id="157" w:author="Leonardo Martins" w:date="2015-05-18T18:29:00Z">
        <w:r>
          <w:rPr>
            <w:lang w:val="en-US"/>
          </w:rPr>
          <w:t xml:space="preserve"> </w:t>
        </w:r>
      </w:ins>
      <w:r>
        <w:rPr>
          <w:lang w:val="en-US"/>
        </w:rPr>
        <w:t>7,</w:t>
      </w:r>
      <w:ins w:id="158" w:author="Leonardo Martins" w:date="2015-05-18T18:29:00Z">
        <w:r>
          <w:rPr>
            <w:lang w:val="en-US"/>
          </w:rPr>
          <w:t xml:space="preserve"> </w:t>
        </w:r>
      </w:ins>
      <w:r>
        <w:rPr>
          <w:lang w:val="en-US"/>
        </w:rPr>
        <w:t xml:space="preserve">11. The person is classified into the stages according to highest score. In case of ties, </w:t>
      </w:r>
      <w:del w:id="159" w:author="Leonardo Martins" w:date="2015-05-18T18:29:00Z">
        <w:r>
          <w:rPr>
            <w:lang w:val="en-US"/>
          </w:rPr>
          <w:delText xml:space="preserve">the </w:delText>
        </w:r>
      </w:del>
      <w:r>
        <w:rPr>
          <w:lang w:val="en-US"/>
        </w:rPr>
        <w:t xml:space="preserve">the person is classified using the </w:t>
      </w:r>
      <w:ins w:id="160" w:author="Leonardo Martins" w:date="2015-05-18T18:30:00Z">
        <w:r>
          <w:rPr>
            <w:lang w:val="en-US"/>
          </w:rPr>
          <w:t xml:space="preserve">most </w:t>
        </w:r>
      </w:ins>
      <w:r>
        <w:rPr>
          <w:lang w:val="en-US"/>
        </w:rPr>
        <w:t>advance</w:t>
      </w:r>
      <w:ins w:id="161" w:author="Leonardo Martins" w:date="2015-05-18T18:30:00Z">
        <w:r>
          <w:rPr>
            <w:lang w:val="en-US"/>
          </w:rPr>
          <w:t>d</w:t>
        </w:r>
      </w:ins>
      <w:r>
        <w:rPr>
          <w:lang w:val="en-US"/>
        </w:rPr>
        <w:t xml:space="preserve"> stage. As Defuentes-Merillas et al. (2002) proposed in the Dutch validation study, negative items were rewritten in a positive format to enhance comprehension by respondents.</w:t>
      </w:r>
      <w:ins w:id="162" w:author="Leonardo Martins" w:date="2015-05-18T23:55:00Z">
        <w:r>
          <w:rPr>
            <w:lang w:val="en-US"/>
          </w:rPr>
          <w:t xml:space="preserve"> </w:t>
        </w:r>
      </w:ins>
      <w:ins w:id="163" w:author="Leonardo Martins" w:date="2015-05-19T00:13:00Z">
        <w:r>
          <w:rPr>
            <w:lang w:val="en-US"/>
          </w:rPr>
          <w:t>The English version of RCQ-12 used in “Beber Menos” intervention was translated by the authors into Portuguese</w:t>
        </w:r>
      </w:ins>
      <w:ins w:id="164" w:author="Leonardo Martins" w:date="2015-05-19T00:14:00Z">
        <w:r>
          <w:rPr>
            <w:lang w:val="en-US"/>
          </w:rPr>
          <w:t xml:space="preserve">. </w:t>
        </w:r>
      </w:ins>
    </w:p>
    <w:p>
      <w:pPr>
        <w:pStyle w:val="Heading2"/>
        <w:numPr>
          <w:ilvl w:val="1"/>
          <w:numId w:val="1"/>
        </w:numPr>
        <w:rPr>
          <w:lang w:val="en-US"/>
        </w:rPr>
      </w:pPr>
      <w:r>
        <w:rPr>
          <w:lang w:val="en-US"/>
        </w:rPr>
        <w:t>Procedures</w:t>
      </w:r>
    </w:p>
    <w:p>
      <w:pPr>
        <w:pStyle w:val="TextBody"/>
        <w:rPr>
          <w:lang w:val="en-US"/>
        </w:rPr>
      </w:pPr>
      <w:del w:id="165" w:author="Leonardo Martins" w:date="2015-05-19T00:14:00Z">
        <w:r>
          <w:rPr>
            <w:lang w:val="en-US"/>
          </w:rPr>
          <w:delText xml:space="preserve">The English version of </w:delText>
        </w:r>
      </w:del>
      <w:del w:id="166" w:author="Leonardo Martins" w:date="2015-05-18T23:56:00Z">
        <w:r>
          <w:rPr>
            <w:lang w:val="en-US"/>
          </w:rPr>
          <w:delText>Readiness to change questionnaire (</w:delText>
        </w:r>
      </w:del>
      <w:del w:id="167" w:author="Leonardo Martins" w:date="2015-05-19T00:14:00Z">
        <w:r>
          <w:rPr>
            <w:lang w:val="en-US"/>
          </w:rPr>
          <w:delText>RCQ-12</w:delText>
        </w:r>
      </w:del>
      <w:del w:id="168" w:author="Leonardo Martins" w:date="2015-05-18T23:56:00Z">
        <w:r>
          <w:rPr>
            <w:lang w:val="en-US"/>
          </w:rPr>
          <w:delText>)</w:delText>
        </w:r>
      </w:del>
      <w:del w:id="169" w:author="Leonardo Martins" w:date="2015-05-19T00:14:00Z">
        <w:r>
          <w:rPr>
            <w:lang w:val="en-US"/>
          </w:rPr>
          <w:delText xml:space="preserve"> was translated by the authors in Portuguese and made available in Brazilian version of the Drinkless </w:delText>
        </w:r>
      </w:del>
      <w:del w:id="170" w:author="Leonardo Martins" w:date="2015-05-18T18:30:00Z">
        <w:r>
          <w:rPr>
            <w:lang w:val="en-US"/>
          </w:rPr>
          <w:delText xml:space="preserve">ehealth </w:delText>
        </w:r>
      </w:del>
      <w:del w:id="171" w:author="Leonardo Martins" w:date="2015-05-19T00:14:00Z">
        <w:r>
          <w:rPr>
            <w:lang w:val="en-US"/>
          </w:rPr>
          <w:delText>intervention.</w:delText>
        </w:r>
      </w:del>
      <w:del w:id="172" w:author="Leonardo Martins" w:date="2015-05-18T18:31:00Z">
        <w:r>
          <w:rPr>
            <w:lang w:val="en-US"/>
          </w:rPr>
          <w:delText xml:space="preserve"> </w:delText>
        </w:r>
      </w:del>
      <w:commentRangeStart w:id="7"/>
      <w:r>
        <w:rPr>
          <w:lang w:val="en-US"/>
        </w:rPr>
      </w:r>
      <w:del w:id="173" w:author="Leonardo Martins" w:date="2015-05-18T18:31:00Z">
        <w:r>
          <w:rPr>
            <w:shd w:fill="FFFF00" w:val="clear"/>
            <w:lang w:val="en-US"/>
          </w:rPr>
          <w:delText>Drinkless is an electronic screening, brief intervention and referral to treatment (e-SBIRT) developed by World Health Organization</w:delText>
        </w:r>
      </w:del>
      <w:commentRangeEnd w:id="7"/>
      <w:r>
        <w:rPr>
          <w:shd w:fill="FFFF00" w:val="clear"/>
          <w:lang w:val="en-US"/>
        </w:rPr>
      </w:r>
      <w:r>
        <w:rPr>
          <w:shd w:fill="FFFF00" w:val="clear"/>
          <w:lang w:val="en-US"/>
        </w:rPr>
        <w:commentReference w:id="7"/>
      </w:r>
      <w:del w:id="174" w:author="Leonardo Martins" w:date="2015-05-18T18:31:00Z">
        <w:r>
          <w:rPr>
            <w:shd w:fill="FFFF00" w:val="clear"/>
            <w:lang w:val="en-US"/>
          </w:rPr>
          <w:delText xml:space="preserve">. </w:delText>
        </w:r>
      </w:del>
      <w:del w:id="175" w:author="Leonardo Martins" w:date="2015-05-19T00:14:00Z">
        <w:r>
          <w:rPr>
            <w:shd w:fill="FFFF00" w:val="clear"/>
            <w:lang w:val="en-US"/>
          </w:rPr>
          <w:delText xml:space="preserve">The Drinkless intervention is also available in English, Spanish, Hindi and Belorussian. The RCQ-12 was included as part of the program. </w:delText>
        </w:r>
      </w:del>
      <w:r>
        <w:rPr>
          <w:lang w:val="en-US"/>
        </w:rPr>
        <w:t xml:space="preserve">After </w:t>
      </w:r>
      <w:del w:id="176" w:author="Leonardo Martins" w:date="2015-05-19T00:35:00Z">
        <w:r>
          <w:rPr>
            <w:lang w:val="en-US"/>
          </w:rPr>
          <w:delText xml:space="preserve">enrollment, users were invited to participate in the study. Participants who agreed </w:delText>
        </w:r>
      </w:del>
      <w:r>
        <w:rPr>
          <w:lang w:val="en-US"/>
        </w:rPr>
        <w:t xml:space="preserve">filled up </w:t>
      </w:r>
      <w:ins w:id="177" w:author="Leonardo Martins" w:date="2015-05-19T00:36:00Z">
        <w:r>
          <w:rPr>
            <w:lang w:val="en-US"/>
          </w:rPr>
          <w:t xml:space="preserve">all </w:t>
        </w:r>
      </w:ins>
      <w:r>
        <w:rPr>
          <w:lang w:val="en-US"/>
        </w:rPr>
        <w:t>the questionnaires</w:t>
      </w:r>
      <w:ins w:id="178" w:author="Leonardo Martins" w:date="2015-05-19T00:35:00Z">
        <w:r>
          <w:rPr>
            <w:lang w:val="en-US"/>
          </w:rPr>
          <w:t xml:space="preserve"> participants</w:t>
        </w:r>
      </w:ins>
      <w:ins w:id="179" w:author="Leonardo Martins" w:date="2015-05-19T00:21:00Z">
        <w:r>
          <w:rPr>
            <w:lang w:val="en-US"/>
          </w:rPr>
          <w:t xml:space="preserve"> received </w:t>
        </w:r>
      </w:ins>
      <w:ins w:id="180" w:author="Leonardo Martins" w:date="2015-05-19T00:24:00Z">
        <w:r>
          <w:rPr>
            <w:lang w:val="en-US"/>
          </w:rPr>
          <w:t xml:space="preserve">a </w:t>
        </w:r>
      </w:ins>
      <w:ins w:id="181" w:author="Leonardo Martins" w:date="2015-05-19T00:21:00Z">
        <w:r>
          <w:rPr>
            <w:lang w:val="en-US"/>
          </w:rPr>
          <w:t xml:space="preserve">tailored </w:t>
        </w:r>
      </w:ins>
      <w:ins w:id="182" w:author="Leonardo Martins" w:date="2015-05-19T00:24:00Z">
        <w:r>
          <w:rPr>
            <w:lang w:val="en-US"/>
          </w:rPr>
          <w:t xml:space="preserve">brief intervention composed by information about their alcohol consumption, opportunity to set goals, relapse preventions strategies and follow-up </w:t>
        </w:r>
      </w:ins>
      <w:ins w:id="183" w:author="Leonardo Martins" w:date="2015-05-19T00:33:00Z">
        <w:r>
          <w:rPr>
            <w:lang w:val="en-US"/>
          </w:rPr>
          <w:t xml:space="preserve">by </w:t>
        </w:r>
      </w:ins>
      <w:ins w:id="184" w:author="Leonardo Martins" w:date="2015-05-19T00:24:00Z">
        <w:r>
          <w:rPr>
            <w:lang w:val="en-US"/>
          </w:rPr>
          <w:t>e-mail</w:t>
        </w:r>
      </w:ins>
      <w:r>
        <w:rPr>
          <w:lang w:val="en-US"/>
        </w:rPr>
        <w:t xml:space="preserve">. </w:t>
      </w:r>
      <w:ins w:id="185" w:author="Leonardo Martins" w:date="2015-05-19T00:30:00Z">
        <w:r>
          <w:rPr>
            <w:lang w:val="en-US"/>
          </w:rPr>
          <w:t xml:space="preserve"> User</w:t>
        </w:r>
      </w:ins>
      <w:ins w:id="186" w:author="Leonardo Martins" w:date="2015-05-19T00:37:00Z">
        <w:r>
          <w:rPr>
            <w:lang w:val="en-US"/>
          </w:rPr>
          <w:t>s</w:t>
        </w:r>
      </w:ins>
      <w:ins w:id="187" w:author="Leonardo Martins" w:date="2015-05-19T00:30:00Z">
        <w:r>
          <w:rPr>
            <w:lang w:val="en-US"/>
          </w:rPr>
          <w:t xml:space="preserve"> information </w:t>
        </w:r>
      </w:ins>
      <w:ins w:id="188" w:author="Leonardo Martins" w:date="2015-05-19T00:37:00Z">
        <w:r>
          <w:rPr>
            <w:lang w:val="en-US"/>
          </w:rPr>
          <w:t>was</w:t>
        </w:r>
      </w:ins>
      <w:ins w:id="189" w:author="Leonardo Martins" w:date="2015-05-19T00:30:00Z">
        <w:r>
          <w:rPr>
            <w:lang w:val="en-US"/>
          </w:rPr>
          <w:t xml:space="preserve"> stored in a</w:t>
        </w:r>
      </w:ins>
      <w:ins w:id="190" w:author="Leonardo Martins" w:date="2015-05-19T00:31:00Z">
        <w:r>
          <w:rPr>
            <w:lang w:val="en-US"/>
          </w:rPr>
          <w:t>n</w:t>
        </w:r>
      </w:ins>
      <w:ins w:id="191" w:author="Leonardo Martins" w:date="2015-05-19T00:30:00Z">
        <w:r>
          <w:rPr>
            <w:lang w:val="en-US"/>
          </w:rPr>
          <w:t xml:space="preserve"> online database </w:t>
        </w:r>
      </w:ins>
      <w:del w:id="192" w:author="Leonardo Martins" w:date="2015-05-19T00:31:00Z">
        <w:r>
          <w:rPr>
            <w:lang w:val="en-US"/>
          </w:rPr>
          <w:delText xml:space="preserve">After that, </w:delText>
        </w:r>
      </w:del>
      <w:ins w:id="193" w:author="Leonardo Martins" w:date="2015-05-19T00:28:00Z">
        <w:r>
          <w:rPr>
            <w:lang w:val="en-US"/>
          </w:rPr>
          <w:t>using a primary and unique identifier</w:t>
        </w:r>
      </w:ins>
      <w:del w:id="194" w:author="Leonardo Martins" w:date="2015-05-19T00:28:00Z">
        <w:r>
          <w:rPr>
            <w:lang w:val="en-US"/>
          </w:rPr>
          <w:delText>we extracted data</w:delText>
        </w:r>
      </w:del>
      <w:del w:id="195" w:author="Leonardo Martins" w:date="2015-05-19T00:38:00Z">
        <w:r>
          <w:rPr>
            <w:lang w:val="en-US"/>
          </w:rPr>
          <w:delText xml:space="preserve"> and then analyzed</w:delText>
        </w:r>
      </w:del>
      <w:r>
        <w:rPr>
          <w:lang w:val="en-US"/>
        </w:rPr>
        <w:t xml:space="preserve">. All procedures were approved by the Institutional Review Board of </w:t>
      </w:r>
      <w:r>
        <w:rPr>
          <w:i/>
          <w:iCs/>
          <w:lang w:val="en-US"/>
        </w:rPr>
        <w:t xml:space="preserve">Universidade Federal de São </w:t>
      </w:r>
      <w:commentRangeStart w:id="8"/>
      <w:r>
        <w:rPr>
          <w:i/>
          <w:iCs/>
          <w:lang w:val="en-US"/>
        </w:rPr>
        <w:t>Paulo</w:t>
      </w:r>
      <w:commentRangeEnd w:id="8"/>
      <w:r>
        <w:rPr>
          <w:i/>
          <w:iCs/>
          <w:lang w:val="en-US"/>
        </w:rPr>
      </w:r>
      <w:r>
        <w:rPr>
          <w:i/>
          <w:iCs/>
          <w:lang w:val="en-US"/>
        </w:rPr>
        <w:commentReference w:id="8"/>
      </w:r>
      <w:r>
        <w:rPr>
          <w:lang w:val="en-US"/>
        </w:rPr>
        <w:t>.</w:t>
      </w:r>
    </w:p>
    <w:p>
      <w:pPr>
        <w:pStyle w:val="Heading2"/>
        <w:numPr>
          <w:ilvl w:val="1"/>
          <w:numId w:val="1"/>
        </w:numPr>
        <w:rPr>
          <w:lang w:val="en-US"/>
        </w:rPr>
      </w:pPr>
      <w:r>
        <w:rPr>
          <w:lang w:val="en-US"/>
        </w:rPr>
        <w:t>Data analysis</w:t>
      </w:r>
    </w:p>
    <w:p>
      <w:pPr>
        <w:pStyle w:val="TextBody"/>
        <w:rPr>
          <w:lang w:val="en-US"/>
        </w:rPr>
      </w:pPr>
      <w:ins w:id="196" w:author="Leonardo Martins" w:date="2015-05-19T00:42:00Z">
        <w:r>
          <w:rPr>
            <w:lang w:val="en-US"/>
          </w:rPr>
          <w:t xml:space="preserve">We extracted </w:t>
        </w:r>
      </w:ins>
      <w:ins w:id="197" w:author="Leonardo Martins" w:date="2015-05-19T01:10:00Z">
        <w:r>
          <w:rPr>
            <w:lang w:val="en-US"/>
          </w:rPr>
          <w:t xml:space="preserve">from the online database </w:t>
        </w:r>
      </w:ins>
      <w:ins w:id="198" w:author="Leonardo Martins" w:date="2015-05-19T01:11:00Z">
        <w:r>
          <w:rPr>
            <w:lang w:val="en-US"/>
          </w:rPr>
          <w:t>all data</w:t>
        </w:r>
      </w:ins>
      <w:ins w:id="199" w:author="Leonardo Martins" w:date="2015-05-19T01:03:00Z">
        <w:r>
          <w:rPr>
            <w:lang w:val="en-US"/>
          </w:rPr>
          <w:t xml:space="preserve"> that was</w:t>
        </w:r>
      </w:ins>
      <w:ins w:id="200" w:author="Leonardo Martins" w:date="2015-05-19T00:42:00Z">
        <w:r>
          <w:rPr>
            <w:lang w:val="en-US"/>
          </w:rPr>
          <w:t xml:space="preserve"> </w:t>
        </w:r>
      </w:ins>
      <w:ins w:id="201" w:author="Leonardo Martins" w:date="2015-05-19T01:02:00Z">
        <w:r>
          <w:rPr>
            <w:lang w:val="en-US"/>
          </w:rPr>
          <w:t>collected using</w:t>
        </w:r>
      </w:ins>
      <w:ins w:id="202" w:author="Leonardo Martins" w:date="2015-05-19T01:01:00Z">
        <w:r>
          <w:rPr>
            <w:lang w:val="en-US"/>
          </w:rPr>
          <w:t xml:space="preserve"> </w:t>
        </w:r>
      </w:ins>
      <w:ins w:id="203" w:author="Leonardo Martins" w:date="2015-05-19T00:43:00Z">
        <w:r>
          <w:rPr>
            <w:lang w:val="en-US"/>
          </w:rPr>
          <w:t>the</w:t>
        </w:r>
      </w:ins>
      <w:ins w:id="204" w:author="Leonardo Martins" w:date="2015-05-19T01:12:00Z">
        <w:r>
          <w:rPr>
            <w:lang w:val="en-US"/>
          </w:rPr>
          <w:t xml:space="preserve"> previously described</w:t>
        </w:r>
      </w:ins>
      <w:ins w:id="205" w:author="Leonardo Martins" w:date="2015-05-19T00:43:00Z">
        <w:r>
          <w:rPr>
            <w:lang w:val="en-US"/>
          </w:rPr>
          <w:t xml:space="preserve"> </w:t>
        </w:r>
      </w:ins>
      <w:ins w:id="206" w:author="Leonardo Martins" w:date="2015-05-19T01:05:00Z">
        <w:r>
          <w:rPr>
            <w:lang w:val="en-US"/>
          </w:rPr>
          <w:t>questionnaires</w:t>
        </w:r>
      </w:ins>
      <w:ins w:id="207" w:author="Leonardo Martins" w:date="2015-05-19T00:42:00Z">
        <w:r>
          <w:rPr>
            <w:lang w:val="en-US"/>
          </w:rPr>
          <w:t xml:space="preserve">. </w:t>
        </w:r>
      </w:ins>
      <w:del w:id="208" w:author="Leonardo Martins" w:date="2015-05-19T00:29:00Z">
        <w:r>
          <w:rPr>
            <w:lang w:val="en-US"/>
          </w:rPr>
          <w:delText xml:space="preserve">We extracted data using a primary and unique identifier. Later on, </w:delText>
        </w:r>
      </w:del>
      <w:ins w:id="209" w:author="Leonardo Martins" w:date="2015-05-19T00:29:00Z">
        <w:r>
          <w:rPr>
            <w:lang w:val="en-US"/>
          </w:rPr>
          <w:t>W</w:t>
        </w:r>
      </w:ins>
      <w:del w:id="210" w:author="Leonardo Martins" w:date="2015-05-19T00:29:00Z">
        <w:r>
          <w:rPr>
            <w:lang w:val="en-US"/>
          </w:rPr>
          <w:delText>w</w:delText>
        </w:r>
      </w:del>
      <w:r>
        <w:rPr>
          <w:lang w:val="en-US"/>
        </w:rPr>
        <w:t>e conducted descriptive analysis on demographic variables</w:t>
      </w:r>
      <w:ins w:id="211" w:author="Leonardo Martins" w:date="2015-05-19T01:12:00Z">
        <w:r>
          <w:rPr>
            <w:lang w:val="en-US"/>
          </w:rPr>
          <w:t>, AUDIT</w:t>
        </w:r>
      </w:ins>
      <w:ins w:id="212" w:author="Leonardo Martins" w:date="2015-05-19T01:13:00Z">
        <w:r>
          <w:rPr>
            <w:lang w:val="en-US"/>
          </w:rPr>
          <w:t xml:space="preserve"> and </w:t>
        </w:r>
      </w:ins>
      <w:del w:id="213" w:author="Leonardo Martins" w:date="2015-05-19T01:12:00Z">
        <w:r>
          <w:rPr>
            <w:lang w:val="en-US"/>
          </w:rPr>
          <w:delText xml:space="preserve"> and</w:delText>
        </w:r>
      </w:del>
      <w:r>
        <w:rPr>
          <w:lang w:val="en-US"/>
        </w:rPr>
        <w:t xml:space="preserve"> items of RCQ-12. </w:t>
      </w:r>
    </w:p>
    <w:p>
      <w:pPr>
        <w:pStyle w:val="TextBody"/>
        <w:rPr>
          <w:lang w:val="en-US"/>
        </w:rPr>
      </w:pPr>
      <w:commentRangeStart w:id="9"/>
      <w:r>
        <w:rPr>
          <w:lang w:val="en-US"/>
        </w:rPr>
        <w:t>In order to perform the exploratory and confirmatory factor analysis, we</w:t>
      </w:r>
      <w:ins w:id="214" w:author="Leonardo Martins" w:date="2015-05-19T01:14:00Z">
        <w:r>
          <w:rPr>
            <w:lang w:val="en-US"/>
          </w:rPr>
          <w:t xml:space="preserve"> split</w:t>
        </w:r>
      </w:ins>
      <w:del w:id="215" w:author="Leonardo Martins" w:date="2015-05-19T01:14:00Z">
        <w:r>
          <w:rPr>
            <w:lang w:val="en-US"/>
          </w:rPr>
          <w:delText xml:space="preserve"> divided</w:delText>
        </w:r>
      </w:del>
      <w:r>
        <w:rPr>
          <w:lang w:val="en-US"/>
        </w:rPr>
        <w:t xml:space="preserve"> the data from participants randomly into two halves</w:t>
      </w:r>
      <w:commentRangeEnd w:id="9"/>
      <w:r>
        <w:rPr>
          <w:lang w:val="en-US"/>
        </w:rPr>
      </w:r>
      <w:r>
        <w:rPr>
          <w:lang w:val="en-US"/>
        </w:rPr>
        <w:commentReference w:id="9"/>
      </w:r>
      <w:r>
        <w:rPr>
          <w:lang w:val="en-US"/>
        </w:rPr>
        <w:t xml:space="preserve">. </w:t>
      </w:r>
      <w:ins w:id="216" w:author="Leonardo Martins" w:date="2015-05-19T01:29:00Z">
        <w:r>
          <w:rPr>
            <w:lang w:val="en-US"/>
          </w:rPr>
          <w:t xml:space="preserve">All analysis </w:t>
        </w:r>
      </w:ins>
      <w:ins w:id="217" w:author="Leonardo Martins" w:date="2015-05-19T01:35:00Z">
        <w:r>
          <w:rPr>
            <w:lang w:val="en-US"/>
          </w:rPr>
          <w:t>were</w:t>
        </w:r>
      </w:ins>
      <w:ins w:id="218" w:author="Leonardo Martins" w:date="2015-05-19T01:29:00Z">
        <w:r>
          <w:rPr>
            <w:lang w:val="en-US"/>
          </w:rPr>
          <w:t xml:space="preserve"> performed using the R language (R Development Core Team, 2014)</w:t>
        </w:r>
      </w:ins>
      <w:ins w:id="219" w:author="Leonardo Martins" w:date="2015-05-19T01:32:00Z">
        <w:r>
          <w:rPr>
            <w:lang w:val="en-US"/>
          </w:rPr>
          <w:t xml:space="preserve">. The script of analysis and the data are available in this link: </w:t>
        </w:r>
      </w:ins>
      <w:hyperlink r:id="rId5">
        <w:ins w:id="220" w:author="Leonardo Martins" w:date="2015-05-19T01:32:00Z">
          <w:r>
            <w:rPr>
              <w:rStyle w:val="InternetLink"/>
              <w:lang w:val="en-US"/>
            </w:rPr>
            <w:t>https://github.com/henriquepgomide/rcq-ptbr</w:t>
          </w:r>
        </w:ins>
      </w:hyperlink>
      <w:ins w:id="221" w:author="Leonardo Martins" w:date="2015-05-19T01:32:00Z">
        <w:r>
          <w:rPr>
            <w:lang w:val="en-US"/>
          </w:rPr>
          <w:t>.</w:t>
        </w:r>
      </w:ins>
    </w:p>
    <w:p>
      <w:pPr>
        <w:pStyle w:val="TextBody"/>
        <w:numPr>
          <w:ilvl w:val="0"/>
          <w:numId w:val="2"/>
        </w:numPr>
        <w:rPr/>
      </w:pPr>
      <w:r>
        <w:rPr>
          <w:lang w:val="en-US"/>
        </w:rPr>
        <w:t>Exploratory factor analysis - we checked sampling adequacy by using Kaiser-Meyer-Olkin (KMO) and Bartlett test. To identify the number of factors</w:t>
      </w:r>
      <w:ins w:id="222" w:author="Leonardo Martins" w:date="2015-05-19T01:45:00Z">
        <w:r>
          <w:rPr>
            <w:lang w:val="en-US"/>
          </w:rPr>
          <w:t xml:space="preserve"> to be retained</w:t>
        </w:r>
      </w:ins>
      <w:r>
        <w:rPr>
          <w:lang w:val="en-US"/>
        </w:rPr>
        <w:t xml:space="preserve">, we used the </w:t>
      </w:r>
      <w:ins w:id="223" w:author="Leonardo Martins" w:date="2015-05-19T01:47:00Z">
        <w:r>
          <w:rPr>
            <w:lang w:val="en-US"/>
          </w:rPr>
          <w:t xml:space="preserve">Horn’s </w:t>
        </w:r>
      </w:ins>
      <w:r>
        <w:rPr>
          <w:lang w:val="en-US"/>
        </w:rPr>
        <w:t>method of parallel analysis (Horn, 1965) with polychoric correlations as suggested by Garrido, Abad &amp; Ponsoda (2013) and the method of Very Simple Structured (VSS)</w:t>
      </w:r>
      <w:ins w:id="224" w:author="Leonardo Martins" w:date="2015-05-19T01:48:00Z">
        <w:r>
          <w:rPr>
            <w:lang w:val="en-US"/>
          </w:rPr>
          <w:t xml:space="preserve"> for estimating the number of interpretable factor </w:t>
        </w:r>
      </w:ins>
      <w:r>
        <w:rPr>
          <w:lang w:val="en-US"/>
        </w:rPr>
        <w:t xml:space="preserve">(Revelle &amp; Rocklin, 1979). We conducted the </w:t>
      </w:r>
      <w:ins w:id="225" w:author="Leonardo Martins" w:date="2015-05-19T01:49:00Z">
        <w:r>
          <w:rPr>
            <w:lang w:val="en-US"/>
          </w:rPr>
          <w:t xml:space="preserve">exploratory </w:t>
        </w:r>
      </w:ins>
      <w:r>
        <w:rPr>
          <w:lang w:val="en-US"/>
        </w:rPr>
        <w:t>factor analysis using polychoric correlations</w:t>
      </w:r>
      <w:ins w:id="226" w:author="Leonardo Martins" w:date="2015-05-19T01:50:00Z">
        <w:r>
          <w:rPr>
            <w:lang w:val="en-US"/>
          </w:rPr>
          <w:t xml:space="preserve"> matrices</w:t>
        </w:r>
      </w:ins>
      <w:r>
        <w:rPr>
          <w:lang w:val="en-US"/>
        </w:rPr>
        <w:t xml:space="preserve"> with the oblique rotation “Oblimin”. This analysis </w:t>
      </w:r>
      <w:ins w:id="227" w:author="Leonardo Martins" w:date="2015-05-19T01:55:00Z">
        <w:r>
          <w:rPr>
            <w:lang w:val="en-US"/>
          </w:rPr>
          <w:t>was performed considering</w:t>
        </w:r>
      </w:ins>
      <w:del w:id="228" w:author="Leonardo Martins" w:date="2015-05-19T01:55:00Z">
        <w:r>
          <w:rPr>
            <w:lang w:val="en-US"/>
          </w:rPr>
          <w:delText xml:space="preserve">is </w:delText>
        </w:r>
      </w:del>
      <w:del w:id="229" w:author="Leonardo Martins" w:date="2015-05-18T18:37:00Z">
        <w:r>
          <w:rPr>
            <w:lang w:val="en-US"/>
          </w:rPr>
          <w:delText>seem</w:delText>
        </w:r>
      </w:del>
      <w:del w:id="230" w:author="Leonardo Martins" w:date="2015-05-19T01:52:00Z">
        <w:r>
          <w:rPr>
            <w:lang w:val="en-US"/>
          </w:rPr>
          <w:delText xml:space="preserve"> as</w:delText>
        </w:r>
      </w:del>
      <w:del w:id="231" w:author="Leonardo Martins" w:date="2015-05-19T01:54:00Z">
        <w:r>
          <w:rPr>
            <w:lang w:val="en-US"/>
          </w:rPr>
          <w:delText xml:space="preserve"> more</w:delText>
        </w:r>
      </w:del>
      <w:del w:id="232" w:author="Leonardo Martins" w:date="2015-05-19T01:55:00Z">
        <w:r>
          <w:rPr>
            <w:lang w:val="en-US"/>
          </w:rPr>
          <w:delText xml:space="preserve"> appropriated to study</w:delText>
        </w:r>
      </w:del>
      <w:r>
        <w:rPr>
          <w:lang w:val="en-US"/>
        </w:rPr>
        <w:t xml:space="preserve"> the underlying structure of the questionnaire</w:t>
      </w:r>
      <w:ins w:id="233" w:author="Leonardo Martins" w:date="2015-05-19T01:53:00Z">
        <w:r>
          <w:rPr>
            <w:lang w:val="en-US"/>
          </w:rPr>
          <w:t xml:space="preserve"> and its ordinal level of </w:t>
        </w:r>
      </w:ins>
      <w:ins w:id="234" w:author="Leonardo Martins" w:date="2015-05-19T01:54:00Z">
        <w:r>
          <w:rPr>
            <w:lang w:val="en-US"/>
          </w:rPr>
          <w:t>measurement</w:t>
        </w:r>
      </w:ins>
      <w:ins w:id="235" w:author="Leonardo Martins" w:date="2015-05-19T01:56:00Z">
        <w:r>
          <w:rPr>
            <w:lang w:val="en-US"/>
          </w:rPr>
          <w:t xml:space="preserve"> </w:t>
        </w:r>
      </w:ins>
      <w:ins w:id="236" w:author="Leonardo Martins" w:date="2015-05-19T01:57:00Z">
        <w:r>
          <w:rPr>
            <w:lang w:val="en-US"/>
          </w:rPr>
          <w:t>items</w:t>
        </w:r>
      </w:ins>
      <w:ins w:id="237" w:author="Leonardo Martins" w:date="2015-05-19T01:53:00Z">
        <w:r>
          <w:rPr>
            <w:lang w:val="en-US"/>
          </w:rPr>
          <w:t xml:space="preserve"> </w:t>
        </w:r>
      </w:ins>
      <w:del w:id="238" w:author="Leonardo Martins" w:date="2015-05-19T01:55:00Z">
        <w:r>
          <w:rPr>
            <w:lang w:val="en-US"/>
          </w:rPr>
          <w:delText xml:space="preserve"> </w:delText>
        </w:r>
      </w:del>
      <w:r>
        <w:rPr>
          <w:lang w:val="en-US"/>
        </w:rPr>
        <w:t xml:space="preserve">(Fabrigar et al., 1999). It also allows the use of fit index Tucker-Lewis Index (TLI) and residuals inspection with the root mean square error of approximation (RMSEA). Cronbach's alpha (Cronbach, 1951) was used as an indicator of reliability. </w:t>
      </w:r>
      <w:del w:id="239" w:author="Leonardo Martins" w:date="2015-05-19T01:29:00Z">
        <w:r>
          <w:rPr>
            <w:lang w:val="en-US"/>
          </w:rPr>
          <w:delText xml:space="preserve">All analysis were performed using the R language (R Development Core Team, 2014) and the </w:delText>
        </w:r>
      </w:del>
      <w:del w:id="240" w:author="Leonardo Martins" w:date="2015-05-19T01:30:00Z">
        <w:r>
          <w:rPr>
            <w:lang w:val="en-US"/>
          </w:rPr>
          <w:delText xml:space="preserve">package </w:delText>
        </w:r>
      </w:del>
      <w:del w:id="241" w:author="Leonardo Martins" w:date="2015-05-19T01:33:00Z">
        <w:r>
          <w:rPr>
            <w:lang w:val="en-US"/>
          </w:rPr>
          <w:delText>“psych”</w:delText>
        </w:r>
      </w:del>
      <w:ins w:id="242" w:author="Leonardo Martins" w:date="2015-05-19T01:30:00Z">
        <w:r>
          <w:rPr/>
          <w:t>R package</w:t>
        </w:r>
      </w:ins>
      <w:ins w:id="243" w:author="Leonardo Martins" w:date="2015-05-19T01:33:00Z">
        <w:r>
          <w:rPr/>
          <w:t xml:space="preserve"> “psych” </w:t>
        </w:r>
      </w:ins>
      <w:ins w:id="244" w:author="Leonardo Martins" w:date="2015-05-19T01:30:00Z">
        <w:r>
          <w:rPr/>
          <w:t xml:space="preserve">was used to perform all exploratory </w:t>
        </w:r>
      </w:ins>
      <w:ins w:id="245" w:author="Leonardo Martins" w:date="2015-05-19T01:31:00Z">
        <w:r>
          <w:rPr/>
          <w:t>factor</w:t>
        </w:r>
      </w:ins>
      <w:ins w:id="246" w:author="Leonardo Martins" w:date="2015-05-19T01:30:00Z">
        <w:r>
          <w:rPr/>
          <w:t xml:space="preserve"> </w:t>
        </w:r>
      </w:ins>
      <w:ins w:id="247" w:author="Leonardo Martins" w:date="2015-05-19T01:31:00Z">
        <w:r>
          <w:rPr/>
          <w:t xml:space="preserve">analysis procedures </w:t>
        </w:r>
      </w:ins>
      <w:del w:id="248" w:author="Leonardo Martins" w:date="2015-05-19T01:31:00Z">
        <w:r>
          <w:rPr/>
          <w:delText xml:space="preserve"> </w:delText>
        </w:r>
      </w:del>
      <w:r>
        <w:rPr/>
        <w:t>(Revelle, 2014).</w:t>
      </w:r>
    </w:p>
    <w:p>
      <w:pPr>
        <w:pStyle w:val="Normal"/>
        <w:numPr>
          <w:ilvl w:val="0"/>
          <w:numId w:val="2"/>
        </w:numPr>
        <w:rPr>
          <w:lang w:val="en-US"/>
        </w:rPr>
      </w:pPr>
      <w:r>
        <w:rPr/>
        <w:t xml:space="preserve">Confirmatory factor analysis – we compared the fit indices for the three models </w:t>
      </w:r>
      <w:ins w:id="249" w:author="Leonardo Martins" w:date="2015-05-19T08:32:00Z">
        <w:r>
          <w:rPr/>
          <w:t xml:space="preserve">as </w:t>
        </w:r>
      </w:ins>
      <w:r>
        <w:rPr/>
        <w:t xml:space="preserve">evaluated by Forsberg, Halldin and Wennberg (2003): </w:t>
      </w:r>
      <w:commentRangeStart w:id="10"/>
      <w:r>
        <w:rPr/>
        <w:t>1-factor solution</w:t>
      </w:r>
      <w:ins w:id="250" w:author="Leonardo Martins" w:date="2015-05-19T08:32:00Z">
        <w:r>
          <w:rPr/>
          <w:t xml:space="preserve"> considering all items</w:t>
        </w:r>
      </w:ins>
      <w:r>
        <w:rPr/>
        <w:t>; 3-factors orthogonal, and 3-factors correlated</w:t>
      </w:r>
      <w:ins w:id="251" w:author="Leonardo Martins" w:date="2015-05-19T08:32:00Z">
        <w:r>
          <w:rPr/>
          <w:t xml:space="preserve"> considering for the two last models the original </w:t>
        </w:r>
      </w:ins>
      <w:ins w:id="252" w:author="Leonardo Martins" w:date="2015-05-19T08:33:00Z">
        <w:r>
          <w:rPr/>
          <w:t xml:space="preserve">theoretical </w:t>
        </w:r>
      </w:ins>
      <w:ins w:id="253" w:author="Leonardo Martins" w:date="2015-05-19T08:32:00Z">
        <w:r>
          <w:rPr/>
          <w:t>factor organization</w:t>
        </w:r>
      </w:ins>
      <w:ins w:id="254" w:author="Leonardo Martins" w:date="2015-05-19T08:33:00Z">
        <w:r>
          <w:rPr/>
          <w:t xml:space="preserve"> </w:t>
        </w:r>
      </w:ins>
      <w:ins w:id="255" w:author="Leonardo Martins" w:date="2015-05-19T08:35:00Z">
        <w:r>
          <w:rPr/>
          <w:t xml:space="preserve">as </w:t>
        </w:r>
      </w:ins>
      <w:ins w:id="256" w:author="Leonardo Martins" w:date="2015-05-19T08:33:00Z">
        <w:r>
          <w:rPr/>
          <w:t>described in the instrument</w:t>
        </w:r>
      </w:ins>
      <w:ins w:id="257" w:author="Leonardo Martins" w:date="2015-05-19T08:35:00Z">
        <w:r>
          <w:rPr/>
          <w:t>s</w:t>
        </w:r>
      </w:ins>
      <w:ins w:id="258" w:author="Leonardo Martins" w:date="2015-05-19T08:33:00Z">
        <w:r>
          <w:rPr/>
          <w:t xml:space="preserve"> section</w:t>
        </w:r>
      </w:ins>
      <w:r>
        <w:rPr/>
        <w:t xml:space="preserve">. </w:t>
      </w:r>
      <w:commentRangeEnd w:id="10"/>
      <w:r>
        <w:rPr/>
      </w:r>
      <w:r>
        <w:rPr/>
        <w:commentReference w:id="10"/>
      </w:r>
      <w:r>
        <w:rPr/>
        <w:t>Additionally, we included the 2</w:t>
      </w:r>
      <w:ins w:id="259" w:author="Leonardo Martins" w:date="2015-05-19T08:35:00Z">
        <w:r>
          <w:rPr/>
          <w:t>-</w:t>
        </w:r>
      </w:ins>
      <w:del w:id="260" w:author="Leonardo Martins" w:date="2015-05-19T08:35:00Z">
        <w:r>
          <w:rPr/>
          <w:delText xml:space="preserve"> </w:delText>
        </w:r>
      </w:del>
      <w:r>
        <w:rPr/>
        <w:t xml:space="preserve">factor model proposed in </w:t>
      </w:r>
      <w:ins w:id="261" w:author="Leonardo Martins" w:date="2015-05-19T07:55:00Z">
        <w:r>
          <w:rPr/>
          <w:t xml:space="preserve">our </w:t>
        </w:r>
      </w:ins>
      <w:del w:id="262" w:author="Leonardo Martins" w:date="2015-05-19T07:55:00Z">
        <w:r>
          <w:rPr/>
          <w:delText xml:space="preserve">the </w:delText>
        </w:r>
      </w:del>
      <w:r>
        <w:rPr/>
        <w:t>exploratory factor analysis. The fit indices used for comparisions were the Comparative Fit Index (CFI) where values greater than .90 indicated good fit. Akaike Information Criterion (AIC) and Bayesian Information Criterion (BIC) were also used, w</w:t>
      </w:r>
      <w:ins w:id="263" w:author="Leonardo Martins" w:date="2015-05-19T07:56:00Z">
        <w:r>
          <w:rPr/>
          <w:t>ith</w:t>
        </w:r>
      </w:ins>
      <w:del w:id="264" w:author="Leonardo Martins" w:date="2015-05-19T07:55:00Z">
        <w:r>
          <w:rPr/>
          <w:delText>here</w:delText>
        </w:r>
      </w:del>
      <w:r>
        <w:rPr/>
        <w:t xml:space="preserve"> lower values indicat</w:t>
      </w:r>
      <w:ins w:id="265" w:author="Leonardo Martins" w:date="2015-05-19T07:56:00Z">
        <w:r>
          <w:rPr/>
          <w:t>ing a</w:t>
        </w:r>
      </w:ins>
      <w:del w:id="266" w:author="Leonardo Martins" w:date="2015-05-19T07:56:00Z">
        <w:r>
          <w:rPr/>
          <w:delText>e</w:delText>
        </w:r>
      </w:del>
      <w:r>
        <w:rPr/>
        <w:t xml:space="preserve"> better model. To check the adjustment of the model, we inspected the </w:t>
      </w:r>
      <w:del w:id="267" w:author="Leonardo Martins" w:date="2015-05-19T07:57:00Z">
        <w:r>
          <w:rPr/>
          <w:delText>residuals using the root mean square error of approximation (</w:delText>
        </w:r>
      </w:del>
      <w:r>
        <w:rPr/>
        <w:t>RMSEA</w:t>
      </w:r>
      <w:del w:id="268" w:author="Leonardo Martins" w:date="2015-05-19T07:57:00Z">
        <w:r>
          <w:rPr/>
          <w:delText>)</w:delText>
        </w:r>
      </w:del>
      <w:r>
        <w:rPr/>
        <w:t xml:space="preserve"> considering as a good model those with values lower than .08 (Brown, 2006). </w:t>
      </w:r>
      <w:ins w:id="269" w:author="Leonardo Martins" w:date="2015-05-19T01:33:00Z">
        <w:r>
          <w:rPr/>
          <w:t>Confirmatory fator a</w:t>
        </w:r>
      </w:ins>
      <w:del w:id="270" w:author="Leonardo Martins" w:date="2015-05-19T01:33:00Z">
        <w:r>
          <w:rPr/>
          <w:delText>A</w:delText>
        </w:r>
      </w:del>
      <w:r>
        <w:rPr/>
        <w:t xml:space="preserve">nalysis were performed using the R package </w:t>
      </w:r>
      <w:ins w:id="271" w:author="Leonardo Martins" w:date="2015-05-19T07:58:00Z">
        <w:r>
          <w:rPr/>
          <w:t>“</w:t>
        </w:r>
      </w:ins>
      <w:r>
        <w:rPr/>
        <w:t>lavaan</w:t>
      </w:r>
      <w:ins w:id="272" w:author="Leonardo Martins" w:date="2015-05-19T07:58:00Z">
        <w:r>
          <w:rPr/>
          <w:t>”</w:t>
        </w:r>
      </w:ins>
      <w:r>
        <w:rPr/>
        <w:t xml:space="preserve"> (Rosseel, 2012). Modification indices were</w:t>
      </w:r>
      <w:r>
        <w:rPr>
          <w:lang w:val="en-US"/>
        </w:rPr>
        <w:t xml:space="preserve"> used to improve the final model fit. </w:t>
      </w:r>
      <w:del w:id="273" w:author="Leonardo Martins" w:date="2015-05-19T01:32:00Z">
        <w:r>
          <w:rPr>
            <w:lang w:val="en-US"/>
          </w:rPr>
          <w:delText xml:space="preserve">The script of analysis and the data are available in this link: </w:delText>
        </w:r>
      </w:del>
      <w:hyperlink r:id="rId6">
        <w:del w:id="274" w:author="Leonardo Martins" w:date="2015-05-19T01:32:00Z">
          <w:r>
            <w:rPr>
              <w:rStyle w:val="InternetLink"/>
              <w:lang w:val="en-US"/>
            </w:rPr>
            <w:delText>https://github.com/henriquepgomide/rcq-ptbr</w:delText>
          </w:r>
        </w:del>
      </w:hyperlink>
      <w:del w:id="275" w:author="Leonardo Martins" w:date="2015-05-19T01:32:00Z">
        <w:r>
          <w:rPr>
            <w:lang w:val="en-US"/>
          </w:rPr>
          <w:delText>.</w:delText>
        </w:r>
      </w:del>
    </w:p>
    <w:p>
      <w:pPr>
        <w:pStyle w:val="Heading1"/>
        <w:numPr>
          <w:ilvl w:val="0"/>
          <w:numId w:val="1"/>
        </w:numPr>
        <w:rPr>
          <w:lang w:val="en-US"/>
        </w:rPr>
      </w:pPr>
      <w:r>
        <w:rPr>
          <w:lang w:val="en-US"/>
        </w:rPr>
        <w:t>Results</w:t>
      </w:r>
    </w:p>
    <w:p>
      <w:pPr>
        <w:pStyle w:val="Heading2"/>
        <w:numPr>
          <w:ilvl w:val="1"/>
          <w:numId w:val="1"/>
        </w:numPr>
        <w:rPr>
          <w:lang w:val="en-US"/>
        </w:rPr>
      </w:pPr>
      <w:r>
        <w:rPr>
          <w:lang w:val="en-US"/>
        </w:rPr>
        <w:t>Exploratory factor analysis</w:t>
      </w:r>
    </w:p>
    <w:p>
      <w:pPr>
        <w:pStyle w:val="TextBody"/>
        <w:rPr>
          <w:lang w:val="en-US"/>
        </w:rPr>
      </w:pPr>
      <w:r>
        <w:rPr>
          <w:lang w:val="en-US"/>
        </w:rPr>
        <w:t xml:space="preserve">The sample was considered adequate for factor extraction according to Kayser-Meyer-Olkin and Bartlett's test of homogeneity of variances (KMO = </w:t>
      </w:r>
      <w:del w:id="276" w:author="Leonardo Martins" w:date="2015-05-19T08:06:00Z">
        <w:r>
          <w:rPr>
            <w:lang w:val="en-US"/>
          </w:rPr>
          <w:delText>0</w:delText>
        </w:r>
      </w:del>
      <w:ins w:id="277" w:author="Leonardo Martins" w:date="2015-05-19T08:06:00Z">
        <w:r>
          <w:rPr>
            <w:lang w:val="en-US"/>
          </w:rPr>
          <w:t>.</w:t>
        </w:r>
      </w:ins>
      <w:del w:id="278" w:author="Leonardo Martins" w:date="2015-05-19T08:06:00Z">
        <w:r>
          <w:rPr>
            <w:lang w:val="en-US"/>
          </w:rPr>
          <w:delText>,</w:delText>
        </w:r>
      </w:del>
      <w:r>
        <w:rPr>
          <w:lang w:val="en-US"/>
        </w:rPr>
        <w:t>89 and Bartlett's χ</w:t>
      </w:r>
      <w:r>
        <w:rPr>
          <w:vertAlign w:val="superscript"/>
          <w:lang w:val="en-US"/>
        </w:rPr>
        <w:t>2</w:t>
      </w:r>
      <w:r>
        <w:rPr>
          <w:lang w:val="en-US"/>
        </w:rPr>
        <w:t xml:space="preserve"> = 79</w:t>
      </w:r>
      <w:ins w:id="279" w:author="Leonardo Martins" w:date="2015-05-19T08:06:00Z">
        <w:r>
          <w:rPr>
            <w:lang w:val="en-US"/>
          </w:rPr>
          <w:t>.</w:t>
        </w:r>
      </w:ins>
      <w:del w:id="280" w:author="Leonardo Martins" w:date="2015-05-19T08:06:00Z">
        <w:r>
          <w:rPr>
            <w:lang w:val="en-US"/>
          </w:rPr>
          <w:delText>.</w:delText>
        </w:r>
      </w:del>
      <w:r>
        <w:rPr>
          <w:lang w:val="en-US"/>
        </w:rPr>
        <w:t xml:space="preserve">97, p &lt; </w:t>
      </w:r>
      <w:del w:id="281" w:author="Leonardo Martins" w:date="2015-05-19T08:06:00Z">
        <w:r>
          <w:rPr>
            <w:lang w:val="en-US"/>
          </w:rPr>
          <w:delText>0</w:delText>
        </w:r>
      </w:del>
      <w:ins w:id="282" w:author="Leonardo Martins" w:date="2015-05-19T08:06:00Z">
        <w:r>
          <w:rPr>
            <w:lang w:val="en-US"/>
          </w:rPr>
          <w:t>.</w:t>
        </w:r>
      </w:ins>
      <w:del w:id="283" w:author="Leonardo Martins" w:date="2015-05-19T08:06:00Z">
        <w:r>
          <w:rPr>
            <w:lang w:val="en-US"/>
          </w:rPr>
          <w:delText>,</w:delText>
        </w:r>
      </w:del>
      <w:r>
        <w:rPr>
          <w:lang w:val="en-US"/>
        </w:rPr>
        <w:t xml:space="preserve">001). Either the </w:t>
      </w:r>
      <w:ins w:id="284" w:author="Leonardo Martins" w:date="2015-05-19T08:07:00Z">
        <w:r>
          <w:rPr>
            <w:lang w:val="en-US"/>
          </w:rPr>
          <w:t xml:space="preserve">Horn’s </w:t>
        </w:r>
      </w:ins>
      <w:r>
        <w:rPr>
          <w:lang w:val="en-US"/>
        </w:rPr>
        <w:t>parallel analysis and the very simple structure methods suggested the existence of three factors (Eigenvalues of original data: F1 = 5.92; F2 = 1.66; F3 = 0.26; Eigenvalues of simulated data</w:t>
      </w:r>
      <w:ins w:id="285" w:author="Leonardo Martins" w:date="2015-05-19T02:37:00Z">
        <w:r>
          <w:rPr>
            <w:lang w:val="en-US"/>
          </w:rPr>
          <w:t xml:space="preserve">: </w:t>
        </w:r>
      </w:ins>
      <w:del w:id="286" w:author="Leonardo Martins" w:date="2015-05-19T02:37:00Z">
        <w:r>
          <w:rPr>
            <w:lang w:val="en-US"/>
          </w:rPr>
          <w:delText xml:space="preserve"> = </w:delText>
        </w:r>
      </w:del>
      <w:r>
        <w:rPr>
          <w:lang w:val="en-US"/>
        </w:rPr>
        <w:t xml:space="preserve">F1 = 0.84; F2 = 0.29; F3 = 0.24), </w:t>
      </w:r>
      <w:commentRangeStart w:id="11"/>
      <w:r>
        <w:rPr>
          <w:lang w:val="en-US"/>
        </w:rPr>
        <w:t xml:space="preserve">but due to the small amount between the eigenvalues of simulated and original data, we chose the solution with two factors. </w:t>
      </w:r>
      <w:commentRangeEnd w:id="11"/>
      <w:r>
        <w:rPr>
          <w:lang w:val="en-US"/>
        </w:rPr>
      </w:r>
      <w:r>
        <w:rPr>
          <w:lang w:val="en-US"/>
        </w:rPr>
        <w:commentReference w:id="11"/>
      </w:r>
    </w:p>
    <w:p>
      <w:pPr>
        <w:pStyle w:val="TextBody"/>
        <w:rPr>
          <w:lang w:val="en-US"/>
        </w:rPr>
      </w:pPr>
      <w:r>
        <w:rPr>
          <w:lang w:val="en-US"/>
        </w:rPr>
        <w:t xml:space="preserve">The results of the factor loadings are shown in Table 2. The </w:t>
      </w:r>
      <w:ins w:id="287" w:author="Leonardo Martins" w:date="2015-05-19T08:41:00Z">
        <w:r>
          <w:rPr>
            <w:lang w:val="en-US"/>
          </w:rPr>
          <w:t>2-</w:t>
        </w:r>
      </w:ins>
      <w:del w:id="288" w:author="Leonardo Martins" w:date="2015-05-19T08:41:00Z">
        <w:r>
          <w:rPr>
            <w:lang w:val="en-US"/>
          </w:rPr>
          <w:delText>two</w:delText>
        </w:r>
      </w:del>
      <w:del w:id="289" w:author="Leonardo Martins" w:date="2015-05-19T08:13:00Z">
        <w:r>
          <w:rPr>
            <w:lang w:val="en-US"/>
          </w:rPr>
          <w:delText xml:space="preserve"> </w:delText>
        </w:r>
      </w:del>
      <w:r>
        <w:rPr>
          <w:lang w:val="en-US"/>
        </w:rPr>
        <w:t xml:space="preserve">factor model explained 68% of variance and the correlation between factors was </w:t>
      </w:r>
      <w:ins w:id="290" w:author="Leonardo Martins" w:date="2015-05-19T08:20:00Z">
        <w:r>
          <w:rPr>
            <w:lang w:val="en-US"/>
          </w:rPr>
          <w:t xml:space="preserve">weak (r = </w:t>
        </w:r>
      </w:ins>
      <w:r>
        <w:rPr>
          <w:lang w:val="en-US"/>
        </w:rPr>
        <w:t>.26</w:t>
      </w:r>
      <w:ins w:id="291" w:author="Leonardo Martins" w:date="2015-05-19T08:20:00Z">
        <w:r>
          <w:rPr>
            <w:lang w:val="en-US"/>
          </w:rPr>
          <w:t>)</w:t>
        </w:r>
      </w:ins>
      <w:r>
        <w:rPr>
          <w:lang w:val="en-US"/>
        </w:rPr>
        <w:t>. The items were divided in the following order: F1 (Pre contemplation + contemplation) – 1,</w:t>
      </w:r>
      <w:ins w:id="292" w:author="Leonardo Martins" w:date="2015-05-19T08:24:00Z">
        <w:r>
          <w:rPr>
            <w:lang w:val="en-US"/>
          </w:rPr>
          <w:t xml:space="preserve"> </w:t>
        </w:r>
      </w:ins>
      <w:r>
        <w:rPr>
          <w:lang w:val="en-US"/>
        </w:rPr>
        <w:t>3,</w:t>
      </w:r>
      <w:ins w:id="293" w:author="Leonardo Martins" w:date="2015-05-19T08:24:00Z">
        <w:r>
          <w:rPr>
            <w:lang w:val="en-US"/>
          </w:rPr>
          <w:t xml:space="preserve"> </w:t>
        </w:r>
      </w:ins>
      <w:r>
        <w:rPr>
          <w:lang w:val="en-US"/>
        </w:rPr>
        <w:t>4,</w:t>
      </w:r>
      <w:ins w:id="294" w:author="Leonardo Martins" w:date="2015-05-19T08:24:00Z">
        <w:r>
          <w:rPr>
            <w:lang w:val="en-US"/>
          </w:rPr>
          <w:t xml:space="preserve"> </w:t>
        </w:r>
      </w:ins>
      <w:r>
        <w:rPr>
          <w:lang w:val="en-US"/>
        </w:rPr>
        <w:t>5,</w:t>
      </w:r>
      <w:ins w:id="295" w:author="Leonardo Martins" w:date="2015-05-19T08:24:00Z">
        <w:r>
          <w:rPr>
            <w:lang w:val="en-US"/>
          </w:rPr>
          <w:t xml:space="preserve"> </w:t>
        </w:r>
      </w:ins>
      <w:r>
        <w:rPr>
          <w:lang w:val="en-US"/>
        </w:rPr>
        <w:t>8,</w:t>
      </w:r>
      <w:ins w:id="296" w:author="Leonardo Martins" w:date="2015-05-19T08:24:00Z">
        <w:r>
          <w:rPr>
            <w:lang w:val="en-US"/>
          </w:rPr>
          <w:t xml:space="preserve"> </w:t>
        </w:r>
      </w:ins>
      <w:r>
        <w:rPr>
          <w:lang w:val="en-US"/>
        </w:rPr>
        <w:t>9,</w:t>
      </w:r>
      <w:ins w:id="297" w:author="Leonardo Martins" w:date="2015-05-19T08:24:00Z">
        <w:r>
          <w:rPr>
            <w:lang w:val="en-US"/>
          </w:rPr>
          <w:t xml:space="preserve"> </w:t>
        </w:r>
      </w:ins>
      <w:r>
        <w:rPr>
          <w:lang w:val="en-US"/>
        </w:rPr>
        <w:t>10,</w:t>
      </w:r>
      <w:ins w:id="298" w:author="Leonardo Martins" w:date="2015-05-19T08:24:00Z">
        <w:r>
          <w:rPr>
            <w:lang w:val="en-US"/>
          </w:rPr>
          <w:t xml:space="preserve"> </w:t>
        </w:r>
      </w:ins>
      <w:r>
        <w:rPr>
          <w:lang w:val="en-US"/>
        </w:rPr>
        <w:t>12 and F2 (Action)= 2,</w:t>
      </w:r>
      <w:ins w:id="299" w:author="Leonardo Martins" w:date="2015-05-19T08:25:00Z">
        <w:r>
          <w:rPr>
            <w:lang w:val="en-US"/>
          </w:rPr>
          <w:t xml:space="preserve"> </w:t>
        </w:r>
      </w:ins>
      <w:r>
        <w:rPr>
          <w:lang w:val="en-US"/>
        </w:rPr>
        <w:t>6,</w:t>
      </w:r>
      <w:ins w:id="300" w:author="Leonardo Martins" w:date="2015-05-19T08:25:00Z">
        <w:r>
          <w:rPr>
            <w:lang w:val="en-US"/>
          </w:rPr>
          <w:t xml:space="preserve"> </w:t>
        </w:r>
      </w:ins>
      <w:r>
        <w:rPr>
          <w:lang w:val="en-US"/>
        </w:rPr>
        <w:t>7,</w:t>
      </w:r>
      <w:ins w:id="301" w:author="Leonardo Martins" w:date="2015-05-19T08:25:00Z">
        <w:r>
          <w:rPr>
            <w:lang w:val="en-US"/>
          </w:rPr>
          <w:t xml:space="preserve"> </w:t>
        </w:r>
      </w:ins>
      <w:r>
        <w:rPr>
          <w:lang w:val="en-US"/>
        </w:rPr>
        <w:t>11.The fit indexes were considered poor (TLI = .88; RMSEA = .13</w:t>
      </w:r>
      <w:ins w:id="302" w:author="Leonardo Martins" w:date="2015-05-19T08:26:00Z">
        <w:r>
          <w:rPr>
            <w:lang w:val="en-US"/>
          </w:rPr>
          <w:t>0</w:t>
        </w:r>
      </w:ins>
      <w:r>
        <w:rPr>
          <w:lang w:val="en-US"/>
        </w:rPr>
        <w:t xml:space="preserve"> - CI</w:t>
      </w:r>
      <w:r>
        <w:rPr>
          <w:vertAlign w:val="subscript"/>
          <w:lang w:val="en-US"/>
        </w:rPr>
        <w:t>95%</w:t>
      </w:r>
      <w:r>
        <w:rPr>
          <w:lang w:val="en-US"/>
        </w:rPr>
        <w:t xml:space="preserve"> = .123 - .143). The overall Cronbach's alpha was .88 (CI</w:t>
      </w:r>
      <w:r>
        <w:rPr>
          <w:vertAlign w:val="subscript"/>
          <w:lang w:val="en-US"/>
        </w:rPr>
        <w:t>95%</w:t>
      </w:r>
      <w:r>
        <w:rPr>
          <w:lang w:val="en-US"/>
        </w:rPr>
        <w:t xml:space="preserve"> = .85 - .92). For the first and second factors, the alpha was .91 (CI</w:t>
      </w:r>
      <w:r>
        <w:rPr>
          <w:vertAlign w:val="subscript"/>
          <w:lang w:val="en-US"/>
        </w:rPr>
        <w:t>95%</w:t>
      </w:r>
      <w:r>
        <w:rPr>
          <w:lang w:val="en-US"/>
        </w:rPr>
        <w:t xml:space="preserve"> = .87 - .94) and .82 (CI</w:t>
      </w:r>
      <w:r>
        <w:rPr>
          <w:vertAlign w:val="subscript"/>
          <w:lang w:val="en-US"/>
        </w:rPr>
        <w:t>95%</w:t>
      </w:r>
      <w:r>
        <w:rPr>
          <w:lang w:val="en-US"/>
        </w:rPr>
        <w:t xml:space="preserve"> = .75 - .89) respectively.</w:t>
      </w:r>
    </w:p>
    <w:p>
      <w:pPr>
        <w:pStyle w:val="Heading2"/>
        <w:numPr>
          <w:ilvl w:val="1"/>
          <w:numId w:val="1"/>
        </w:numPr>
        <w:rPr>
          <w:lang w:val="en-US"/>
        </w:rPr>
      </w:pPr>
      <w:r>
        <w:rPr>
          <w:lang w:val="en-US"/>
        </w:rPr>
        <w:t>Confirmatory factor analysis</w:t>
      </w:r>
    </w:p>
    <w:p>
      <w:pPr>
        <w:pStyle w:val="TextBody"/>
        <w:rPr>
          <w:lang w:val="en-US"/>
        </w:rPr>
      </w:pPr>
      <w:r>
        <w:rPr>
          <w:lang w:val="en-US"/>
        </w:rPr>
        <w:t xml:space="preserve">The </w:t>
      </w:r>
      <w:ins w:id="303" w:author="Leonardo Martins" w:date="2015-05-19T08:37:00Z">
        <w:r>
          <w:rPr>
            <w:lang w:val="en-US"/>
          </w:rPr>
          <w:t>3-</w:t>
        </w:r>
      </w:ins>
      <w:del w:id="304" w:author="Leonardo Martins" w:date="2015-05-19T08:37:00Z">
        <w:r>
          <w:rPr>
            <w:lang w:val="en-US"/>
          </w:rPr>
          <w:delText xml:space="preserve">three </w:delText>
        </w:r>
      </w:del>
      <w:r>
        <w:rPr>
          <w:lang w:val="en-US"/>
        </w:rPr>
        <w:t xml:space="preserve">factor correlated </w:t>
      </w:r>
      <w:ins w:id="305" w:author="Leonardo Martins" w:date="2015-05-19T08:44:00Z">
        <w:r>
          <w:rPr>
            <w:lang w:val="en-US"/>
          </w:rPr>
          <w:t>model</w:t>
        </w:r>
      </w:ins>
      <w:del w:id="306" w:author="Leonardo Martins" w:date="2015-05-19T08:44:00Z">
        <w:r>
          <w:rPr>
            <w:lang w:val="en-US"/>
          </w:rPr>
          <w:delText>solution</w:delText>
        </w:r>
      </w:del>
      <w:r>
        <w:rPr>
          <w:lang w:val="en-US"/>
        </w:rPr>
        <w:t xml:space="preserve"> was not converged due to the negative value covariance in the matrix of latent variables, which indicated lack of fitness. Either the 1-factor and the 2-factor </w:t>
      </w:r>
      <w:ins w:id="307" w:author="Leonardo Martins" w:date="2015-05-19T08:44:00Z">
        <w:r>
          <w:rPr>
            <w:lang w:val="en-US"/>
          </w:rPr>
          <w:t xml:space="preserve">and 3-fator orthogonal </w:t>
        </w:r>
      </w:ins>
      <w:r>
        <w:rPr>
          <w:lang w:val="en-US"/>
        </w:rPr>
        <w:t xml:space="preserve">models showed poor fit indexes. To find a better model, we </w:t>
      </w:r>
      <w:ins w:id="308" w:author="Leonardo Martins" w:date="2015-05-19T08:46:00Z">
        <w:r>
          <w:rPr>
            <w:lang w:val="en-US"/>
          </w:rPr>
          <w:t xml:space="preserve">analyzed </w:t>
        </w:r>
      </w:ins>
      <w:del w:id="309" w:author="Leonardo Martins" w:date="2015-05-19T08:46:00Z">
        <w:r>
          <w:rPr>
            <w:lang w:val="en-US"/>
          </w:rPr>
          <w:delText xml:space="preserve">changed </w:delText>
        </w:r>
      </w:del>
      <w:r>
        <w:rPr>
          <w:lang w:val="en-US"/>
        </w:rPr>
        <w:t>the items according to modification indexes</w:t>
      </w:r>
      <w:ins w:id="310" w:author="Leonardo Martins" w:date="2015-05-19T08:45:00Z">
        <w:r>
          <w:rPr>
            <w:lang w:val="en-US"/>
          </w:rPr>
          <w:t xml:space="preserve"> creating an 1-factor</w:t>
        </w:r>
      </w:ins>
      <w:ins w:id="311" w:author="Leonardo Martins" w:date="2015-05-19T08:47:00Z">
        <w:r>
          <w:rPr>
            <w:lang w:val="en-US"/>
          </w:rPr>
          <w:t xml:space="preserve"> improved</w:t>
        </w:r>
      </w:ins>
      <w:ins w:id="312" w:author="Leonardo Martins" w:date="2015-05-19T08:45:00Z">
        <w:r>
          <w:rPr>
            <w:lang w:val="en-US"/>
          </w:rPr>
          <w:t xml:space="preserve"> model with four items</w:t>
        </w:r>
      </w:ins>
      <w:ins w:id="313" w:author="Leonardo Martins" w:date="2015-05-19T08:49:00Z">
        <w:r>
          <w:rPr>
            <w:lang w:val="en-US"/>
          </w:rPr>
          <w:t xml:space="preserve"> (CFI</w:t>
        </w:r>
      </w:ins>
      <w:ins w:id="314" w:author="Leonardo Martins" w:date="2015-05-19T08:51:00Z">
        <w:r>
          <w:rPr>
            <w:lang w:val="en-US"/>
          </w:rPr>
          <w:t xml:space="preserve">=.998 RMSEA= .045, X²=3.44 </w:t>
        </w:r>
      </w:ins>
      <w:r>
        <w:rPr>
          <w:lang w:val="en-US"/>
          <w:rPrChange w:id="0" w:author="" w:date="0-00-00T00:00:00Z">
            <w:rPr>
              <w:lang w:val="en-US"/>
            </w:rPr>
          </w:rPrChange>
        </w:rPr>
        <w:t>df=2)</w:t>
      </w:r>
      <w:r>
        <w:rPr>
          <w:lang w:val="en-US"/>
        </w:rPr>
        <w:t xml:space="preserve">. The evaluation of the confirmatory models are described in </w:t>
      </w:r>
      <w:ins w:id="316" w:author="Leonardo Martins" w:date="2015-05-19T08:52:00Z">
        <w:r>
          <w:rPr>
            <w:lang w:val="en-US"/>
          </w:rPr>
          <w:t>T</w:t>
        </w:r>
      </w:ins>
      <w:del w:id="317" w:author="Leonardo Martins" w:date="2015-05-19T08:52:00Z">
        <w:r>
          <w:rPr>
            <w:lang w:val="en-US"/>
          </w:rPr>
          <w:delText>t</w:delText>
        </w:r>
      </w:del>
      <w:r>
        <w:rPr>
          <w:lang w:val="en-US"/>
        </w:rPr>
        <w:t xml:space="preserve">able 3. </w:t>
      </w:r>
    </w:p>
    <w:p>
      <w:pPr>
        <w:pStyle w:val="Heading2"/>
        <w:numPr>
          <w:ilvl w:val="1"/>
          <w:numId w:val="1"/>
        </w:numPr>
        <w:rPr>
          <w:lang w:val="en-US"/>
        </w:rPr>
      </w:pPr>
      <w:r>
        <w:rPr>
          <w:lang w:val="en-US"/>
        </w:rPr>
        <w:t>Final Scale</w:t>
      </w:r>
    </w:p>
    <w:p>
      <w:pPr>
        <w:pStyle w:val="TextBody"/>
        <w:rPr>
          <w:lang w:val="en-US"/>
        </w:rPr>
      </w:pPr>
      <w:r>
        <w:rPr>
          <w:lang w:val="en-US"/>
        </w:rPr>
        <w:t xml:space="preserve">The 1-factor improved model was </w:t>
      </w:r>
      <w:ins w:id="318" w:author="Leonardo Martins" w:date="2015-05-19T08:53:00Z">
        <w:r>
          <w:rPr>
            <w:lang w:val="en-US"/>
          </w:rPr>
          <w:t xml:space="preserve">considered the best model </w:t>
        </w:r>
      </w:ins>
      <w:r>
        <w:rPr>
          <w:lang w:val="en-US"/>
        </w:rPr>
        <w:t xml:space="preserve">constituted by items 1,4,8,10 and </w:t>
      </w:r>
      <w:ins w:id="319" w:author="Leonardo Martins" w:date="2015-05-19T08:53:00Z">
        <w:r>
          <w:rPr>
            <w:lang w:val="en-US"/>
          </w:rPr>
          <w:t>with</w:t>
        </w:r>
      </w:ins>
      <w:del w:id="320" w:author="Leonardo Martins" w:date="2015-05-19T08:53:00Z">
        <w:r>
          <w:rPr>
            <w:lang w:val="en-US"/>
          </w:rPr>
          <w:delText>had</w:delText>
        </w:r>
      </w:del>
      <w:r>
        <w:rPr>
          <w:lang w:val="en-US"/>
        </w:rPr>
        <w:t xml:space="preserve"> a Cronbach's alpha value of .90 (CI</w:t>
      </w:r>
      <w:r>
        <w:rPr>
          <w:vertAlign w:val="subscript"/>
          <w:lang w:val="en-US"/>
        </w:rPr>
        <w:t>95%</w:t>
      </w:r>
      <w:r>
        <w:rPr>
          <w:lang w:val="en-US"/>
        </w:rPr>
        <w:t xml:space="preserve"> = .84 - .96). The simple score is made with the sum of the four items. The items 1 and 10 must be reverse coded before summing. The mean raw score was 3, standard deviation of 4.46, skewness  -.94 and kurtosis .08.</w:t>
      </w:r>
    </w:p>
    <w:p>
      <w:pPr>
        <w:pStyle w:val="Heading1"/>
        <w:numPr>
          <w:ilvl w:val="0"/>
          <w:numId w:val="1"/>
        </w:numPr>
        <w:rPr>
          <w:lang w:val="en-US"/>
        </w:rPr>
      </w:pPr>
      <w:r>
        <w:rPr>
          <w:lang w:val="en-US"/>
        </w:rPr>
        <w:t>Discussion</w:t>
      </w:r>
    </w:p>
    <w:p>
      <w:pPr>
        <w:pStyle w:val="TextBody"/>
        <w:rPr>
          <w:lang w:val="en-US"/>
        </w:rPr>
      </w:pPr>
      <w:commentRangeStart w:id="12"/>
      <w:r>
        <w:rPr>
          <w:lang w:val="en-US"/>
        </w:rPr>
        <w:t xml:space="preserve">This is the first validation study of Readiness to Change Questionnaire with a sample of Internet users and that combined either exploratory and confirmatory approaches. </w:t>
      </w:r>
      <w:commentRangeEnd w:id="12"/>
      <w:r>
        <w:rPr>
          <w:lang w:val="en-US"/>
        </w:rPr>
      </w:r>
      <w:r>
        <w:rPr>
          <w:lang w:val="en-US"/>
        </w:rPr>
        <w:commentReference w:id="12"/>
      </w:r>
      <w:r>
        <w:rPr>
          <w:lang w:val="en-US"/>
        </w:rPr>
        <w:t>The number of factors suggested by either</w:t>
      </w:r>
      <w:commentRangeStart w:id="13"/>
      <w:r>
        <w:rPr>
          <w:lang w:val="en-US"/>
        </w:rPr>
        <w:t xml:space="preserve"> </w:t>
      </w:r>
      <w:ins w:id="321" w:author="Leonardo Martins" w:date="2015-05-19T08:54:00Z">
        <w:r>
          <w:rPr>
            <w:lang w:val="en-US"/>
          </w:rPr>
          <w:t>Horn’s P</w:t>
        </w:r>
      </w:ins>
      <w:del w:id="322" w:author="Leonardo Martins" w:date="2015-05-19T08:54:00Z">
        <w:r>
          <w:rPr>
            <w:lang w:val="en-US"/>
          </w:rPr>
          <w:delText>p</w:delText>
        </w:r>
      </w:del>
      <w:r>
        <w:rPr>
          <w:lang w:val="en-US"/>
        </w:rPr>
        <w:t xml:space="preserve">arallel </w:t>
      </w:r>
      <w:ins w:id="323" w:author="Leonardo Martins" w:date="2015-05-19T08:54:00Z">
        <w:r>
          <w:rPr>
            <w:lang w:val="en-US"/>
          </w:rPr>
          <w:t>A</w:t>
        </w:r>
      </w:ins>
      <w:del w:id="324" w:author="Leonardo Martins" w:date="2015-05-19T08:54:00Z">
        <w:r>
          <w:rPr>
            <w:lang w:val="en-US"/>
          </w:rPr>
          <w:delText>a</w:delText>
        </w:r>
      </w:del>
      <w:r>
        <w:rPr>
          <w:lang w:val="en-US"/>
        </w:rPr>
        <w:t xml:space="preserve">nalysis and </w:t>
      </w:r>
      <w:ins w:id="325" w:author="Leonardo Martins" w:date="2015-05-19T08:54:00Z">
        <w:r>
          <w:rPr>
            <w:lang w:val="en-US"/>
          </w:rPr>
          <w:t>V</w:t>
        </w:r>
      </w:ins>
      <w:del w:id="326" w:author="Leonardo Martins" w:date="2015-05-19T08:54:00Z">
        <w:r>
          <w:rPr>
            <w:lang w:val="en-US"/>
          </w:rPr>
          <w:delText>v</w:delText>
        </w:r>
      </w:del>
      <w:r>
        <w:rPr>
          <w:lang w:val="en-US"/>
        </w:rPr>
        <w:t xml:space="preserve">ery </w:t>
      </w:r>
      <w:ins w:id="327" w:author="Leonardo Martins" w:date="2015-05-19T08:54:00Z">
        <w:r>
          <w:rPr>
            <w:lang w:val="en-US"/>
          </w:rPr>
          <w:t>S</w:t>
        </w:r>
      </w:ins>
      <w:del w:id="328" w:author="Leonardo Martins" w:date="2015-05-19T08:54:00Z">
        <w:r>
          <w:rPr>
            <w:lang w:val="en-US"/>
          </w:rPr>
          <w:delText>s</w:delText>
        </w:r>
      </w:del>
      <w:r>
        <w:rPr>
          <w:lang w:val="en-US"/>
        </w:rPr>
        <w:t xml:space="preserve">imple </w:t>
      </w:r>
      <w:ins w:id="329" w:author="Leonardo Martins" w:date="2015-05-19T08:54:00Z">
        <w:r>
          <w:rPr>
            <w:lang w:val="en-US"/>
          </w:rPr>
          <w:t>S</w:t>
        </w:r>
      </w:ins>
      <w:del w:id="330" w:author="Leonardo Martins" w:date="2015-05-19T08:54:00Z">
        <w:r>
          <w:rPr>
            <w:lang w:val="en-US"/>
          </w:rPr>
          <w:delText>s</w:delText>
        </w:r>
      </w:del>
      <w:r>
        <w:rPr>
          <w:lang w:val="en-US"/>
        </w:rPr>
        <w:t xml:space="preserve">tructure was different from the original study </w:t>
      </w:r>
      <w:commentRangeEnd w:id="13"/>
      <w:r>
        <w:rPr>
          <w:lang w:val="en-US"/>
        </w:rPr>
      </w:r>
      <w:r>
        <w:rPr>
          <w:lang w:val="en-US"/>
        </w:rPr>
        <w:commentReference w:id="13"/>
      </w:r>
      <w:r>
        <w:rPr>
          <w:lang w:val="en-US"/>
        </w:rPr>
        <w:t>(Rollnick et al., 1992)</w:t>
      </w:r>
      <w:r>
        <w:rPr/>
        <w:t xml:space="preserve"> </w:t>
      </w:r>
      <w:r>
        <w:rPr>
          <w:lang w:val="en-US"/>
        </w:rPr>
        <w:t xml:space="preserve">and from the Spanish version (Rodríguez-Martos et al., 2000), that proposed a 3 factor model using a principal component analysis with an orthogonal rotation. Contemplation and precontemplation seemed to constitute the same factor as found in the Dutch validation study, which also used a principal components approach (Defuentes-Merillas et al., 2002). Differently from Defuentes-Merillas et al. (2002), we preferred to treat the precontemplation and contemplation as one factor, once they had </w:t>
      </w:r>
      <w:del w:id="331" w:author="Leonardo Martins" w:date="2015-05-19T08:57:00Z">
        <w:r>
          <w:rPr>
            <w:lang w:val="en-US"/>
          </w:rPr>
          <w:delText xml:space="preserve">just </w:delText>
        </w:r>
      </w:del>
      <w:r>
        <w:rPr>
          <w:lang w:val="en-US"/>
        </w:rPr>
        <w:t>negative loadings and did not constitute a separated factor</w:t>
      </w:r>
      <w:ins w:id="332" w:author="Leonardo Martins" w:date="2015-05-19T08:59:00Z">
        <w:r>
          <w:rPr>
            <w:lang w:val="en-US"/>
          </w:rPr>
          <w:t xml:space="preserve"> with enough </w:t>
        </w:r>
      </w:ins>
      <w:ins w:id="333" w:author="Leonardo Martins" w:date="2015-05-19T09:01:00Z">
        <w:r>
          <w:rPr>
            <w:lang w:val="en-US"/>
          </w:rPr>
          <w:t>proportion</w:t>
        </w:r>
      </w:ins>
      <w:ins w:id="334" w:author="Leonardo Martins" w:date="2015-05-19T09:00:00Z">
        <w:r>
          <w:rPr>
            <w:lang w:val="en-US"/>
          </w:rPr>
          <w:t xml:space="preserve"> </w:t>
        </w:r>
      </w:ins>
      <w:ins w:id="335" w:author="Leonardo Martins" w:date="2015-05-19T09:01:00Z">
        <w:r>
          <w:rPr>
            <w:lang w:val="en-US"/>
          </w:rPr>
          <w:t xml:space="preserve">of explained variance in a third factor </w:t>
        </w:r>
      </w:ins>
      <w:ins w:id="336" w:author="Leonardo Martins" w:date="2015-05-19T08:57:00Z">
        <w:r>
          <w:rPr>
            <w:lang w:val="en-US"/>
          </w:rPr>
          <w:t>considering their eigenvalues</w:t>
        </w:r>
      </w:ins>
      <w:r>
        <w:rPr>
          <w:lang w:val="en-US"/>
        </w:rPr>
        <w:t>.</w:t>
      </w:r>
    </w:p>
    <w:p>
      <w:pPr>
        <w:pStyle w:val="TextBody"/>
        <w:rPr>
          <w:lang w:val="en-US"/>
        </w:rPr>
      </w:pPr>
      <w:ins w:id="337" w:author="Leonardo Martins" w:date="2015-05-19T09:03:00Z">
        <w:r>
          <w:rPr>
            <w:lang w:val="en-US"/>
          </w:rPr>
          <w:t>T</w:t>
        </w:r>
      </w:ins>
      <w:del w:id="338" w:author="Leonardo Martins" w:date="2015-05-19T09:03:00Z">
        <w:r>
          <w:rPr>
            <w:lang w:val="en-US"/>
          </w:rPr>
          <w:delText>Although t</w:delText>
        </w:r>
      </w:del>
      <w:r>
        <w:rPr>
          <w:lang w:val="en-US"/>
        </w:rPr>
        <w:t xml:space="preserve">he </w:t>
      </w:r>
      <w:ins w:id="339" w:author="Leonardo Martins" w:date="2015-05-19T09:02:00Z">
        <w:r>
          <w:rPr>
            <w:lang w:val="en-US"/>
          </w:rPr>
          <w:t>preliminary 2-</w:t>
        </w:r>
      </w:ins>
      <w:del w:id="340" w:author="Leonardo Martins" w:date="2015-05-19T09:02:00Z">
        <w:r>
          <w:rPr>
            <w:lang w:val="en-US"/>
          </w:rPr>
          <w:delText xml:space="preserve">two </w:delText>
        </w:r>
      </w:del>
      <w:r>
        <w:rPr>
          <w:lang w:val="en-US"/>
        </w:rPr>
        <w:t xml:space="preserve">factor solution found in </w:t>
      </w:r>
      <w:ins w:id="341" w:author="Leonardo Martins" w:date="2015-05-19T09:02:00Z">
        <w:r>
          <w:rPr>
            <w:lang w:val="en-US"/>
          </w:rPr>
          <w:t xml:space="preserve">Exploratory Factorial Analysis in this </w:t>
        </w:r>
      </w:ins>
      <w:del w:id="342" w:author="Leonardo Martins" w:date="2015-05-19T09:02:00Z">
        <w:r>
          <w:rPr>
            <w:lang w:val="en-US"/>
          </w:rPr>
          <w:delText xml:space="preserve">this </w:delText>
        </w:r>
      </w:del>
      <w:r>
        <w:rPr>
          <w:lang w:val="en-US"/>
        </w:rPr>
        <w:t xml:space="preserve">study was comparable with the Dutch validation study in regard to the good internal </w:t>
      </w:r>
      <w:del w:id="343" w:author="Leonardo Martins" w:date="2015-05-19T09:03:00Z">
        <w:r>
          <w:rPr>
            <w:lang w:val="en-US"/>
          </w:rPr>
          <w:delText>consistences</w:delText>
        </w:r>
      </w:del>
      <w:ins w:id="344" w:author="Leonardo Martins" w:date="2015-05-19T09:03:00Z">
        <w:r>
          <w:rPr>
            <w:lang w:val="en-US"/>
          </w:rPr>
          <w:t>consistencies</w:t>
        </w:r>
      </w:ins>
      <w:r>
        <w:rPr>
          <w:lang w:val="en-US"/>
        </w:rPr>
        <w:t xml:space="preserve"> and the </w:t>
      </w:r>
      <w:ins w:id="345" w:author="Leonardo Martins" w:date="2015-05-19T09:00:00Z">
        <w:r>
          <w:rPr>
            <w:lang w:val="en-US"/>
          </w:rPr>
          <w:t xml:space="preserve">reasonable </w:t>
        </w:r>
      </w:ins>
      <w:r>
        <w:rPr>
          <w:lang w:val="en-US"/>
        </w:rPr>
        <w:t>proportion of explained variances</w:t>
      </w:r>
      <w:ins w:id="346" w:author="Leonardo Martins" w:date="2015-05-19T09:00:00Z">
        <w:r>
          <w:rPr>
            <w:lang w:val="en-US"/>
          </w:rPr>
          <w:t xml:space="preserve">. </w:t>
        </w:r>
      </w:ins>
      <w:ins w:id="347" w:author="Leonardo Martins" w:date="2015-05-19T09:03:00Z">
        <w:r>
          <w:rPr>
            <w:lang w:val="en-US"/>
          </w:rPr>
          <w:t xml:space="preserve">However, </w:t>
        </w:r>
      </w:ins>
      <w:del w:id="348" w:author="Leonardo Martins" w:date="2015-05-19T09:00:00Z">
        <w:r>
          <w:rPr>
            <w:lang w:val="en-US"/>
          </w:rPr>
          <w:delText xml:space="preserve"> (52.6%). </w:delText>
        </w:r>
      </w:del>
      <w:del w:id="349" w:author="Leonardo Martins" w:date="2015-05-19T09:04:00Z">
        <w:r>
          <w:rPr>
            <w:lang w:val="en-US"/>
          </w:rPr>
          <w:delText>T</w:delText>
        </w:r>
      </w:del>
      <w:del w:id="350" w:author="Leonardo Martins" w:date="2015-05-19T09:05:00Z">
        <w:r>
          <w:rPr>
            <w:lang w:val="en-US"/>
          </w:rPr>
          <w:delText xml:space="preserve">he </w:delText>
        </w:r>
      </w:del>
      <w:del w:id="351" w:author="Leonardo Martins" w:date="2015-05-19T09:03:00Z">
        <w:r>
          <w:rPr>
            <w:lang w:val="en-US"/>
          </w:rPr>
          <w:delText xml:space="preserve"> </w:delText>
        </w:r>
      </w:del>
      <w:del w:id="352" w:author="Leonardo Martins" w:date="2015-05-19T09:06:00Z">
        <w:r>
          <w:rPr>
            <w:lang w:val="en-US"/>
          </w:rPr>
          <w:delText>estimat</w:delText>
        </w:r>
      </w:del>
      <w:ins w:id="353" w:author="Leonardo Martins" w:date="2015-05-19T09:06:00Z">
        <w:r>
          <w:rPr>
            <w:lang w:val="en-US"/>
          </w:rPr>
          <w:t>estimates of</w:t>
        </w:r>
      </w:ins>
      <w:del w:id="354" w:author="Leonardo Martins" w:date="2015-05-19T09:06:00Z">
        <w:r>
          <w:rPr>
            <w:lang w:val="en-US"/>
          </w:rPr>
          <w:delText>es</w:delText>
        </w:r>
      </w:del>
      <w:r>
        <w:rPr>
          <w:lang w:val="en-US"/>
        </w:rPr>
        <w:t xml:space="preserve"> </w:t>
      </w:r>
      <w:ins w:id="355" w:author="Leonardo Martins" w:date="2015-05-19T09:05:00Z">
        <w:r>
          <w:rPr>
            <w:lang w:val="en-US"/>
          </w:rPr>
          <w:t xml:space="preserve">this </w:t>
        </w:r>
      </w:ins>
      <w:del w:id="356" w:author="Leonardo Martins" w:date="2015-05-19T09:05:00Z">
        <w:r>
          <w:rPr>
            <w:lang w:val="en-US"/>
          </w:rPr>
          <w:delText xml:space="preserve">of the exploratory factor </w:delText>
        </w:r>
      </w:del>
      <w:r>
        <w:rPr>
          <w:lang w:val="en-US"/>
        </w:rPr>
        <w:t xml:space="preserve">analysis revealed poor fit indexes </w:t>
      </w:r>
      <w:commentRangeStart w:id="14"/>
      <w:r>
        <w:rPr>
          <w:lang w:val="en-US"/>
        </w:rPr>
      </w:r>
      <w:del w:id="357" w:author="Leonardo Martins" w:date="2015-05-19T09:04:00Z">
        <w:r>
          <w:rPr>
            <w:lang w:val="en-US"/>
          </w:rPr>
          <w:delText>(TLI = .88; RMSEA = .13 - CI</w:delText>
        </w:r>
      </w:del>
      <w:del w:id="358" w:author="Leonardo Martins" w:date="2015-05-19T09:04:00Z">
        <w:r>
          <w:rPr>
            <w:vertAlign w:val="subscript"/>
            <w:lang w:val="en-US"/>
          </w:rPr>
          <w:delText>95%</w:delText>
        </w:r>
      </w:del>
      <w:del w:id="359" w:author="Leonardo Martins" w:date="2015-05-19T09:04:00Z">
        <w:r>
          <w:rPr>
            <w:lang w:val="en-US"/>
          </w:rPr>
          <w:delText xml:space="preserve"> = .123 - .143).</w:delText>
        </w:r>
      </w:del>
      <w:commentRangeEnd w:id="14"/>
      <w:r>
        <w:rPr>
          <w:lang w:val="en-US"/>
        </w:rPr>
      </w:r>
      <w:r>
        <w:rPr>
          <w:lang w:val="en-US"/>
        </w:rPr>
        <w:commentReference w:id="14"/>
      </w:r>
      <w:del w:id="360" w:author="Leonardo Martins" w:date="2015-05-19T09:04:00Z">
        <w:r>
          <w:rPr>
            <w:lang w:val="en-US"/>
          </w:rPr>
          <w:delText xml:space="preserve"> </w:delText>
        </w:r>
      </w:del>
      <w:del w:id="361" w:author="Leonardo Martins" w:date="2015-05-19T09:09:00Z">
        <w:r>
          <w:rPr>
            <w:lang w:val="en-US"/>
          </w:rPr>
          <w:delText xml:space="preserve">This fact </w:delText>
        </w:r>
      </w:del>
      <w:del w:id="362" w:author="Leonardo Martins" w:date="2015-05-19T09:10:00Z">
        <w:r>
          <w:rPr>
            <w:lang w:val="en-US"/>
          </w:rPr>
          <w:delText>led</w:delText>
        </w:r>
      </w:del>
      <w:ins w:id="363" w:author="Leonardo Martins" w:date="2015-05-19T09:10:00Z">
        <w:r>
          <w:rPr>
            <w:lang w:val="en-US"/>
          </w:rPr>
          <w:t>leading</w:t>
        </w:r>
      </w:ins>
      <w:r>
        <w:rPr>
          <w:lang w:val="en-US"/>
        </w:rPr>
        <w:t xml:space="preserve"> us to compare </w:t>
      </w:r>
      <w:ins w:id="364" w:author="Leonardo Martins" w:date="2015-05-19T09:10:00Z">
        <w:r>
          <w:rPr>
            <w:lang w:val="en-US"/>
          </w:rPr>
          <w:t>our</w:t>
        </w:r>
      </w:ins>
      <w:del w:id="365" w:author="Leonardo Martins" w:date="2015-05-19T09:10:00Z">
        <w:r>
          <w:rPr>
            <w:lang w:val="en-US"/>
          </w:rPr>
          <w:delText>this</w:delText>
        </w:r>
      </w:del>
      <w:r>
        <w:rPr>
          <w:lang w:val="en-US"/>
        </w:rPr>
        <w:t xml:space="preserve"> </w:t>
      </w:r>
      <w:ins w:id="366" w:author="Leonardo Martins" w:date="2015-05-19T09:10:00Z">
        <w:r>
          <w:rPr>
            <w:lang w:val="en-US"/>
          </w:rPr>
          <w:t>2-</w:t>
        </w:r>
      </w:ins>
      <w:del w:id="367" w:author="Leonardo Martins" w:date="2015-05-19T09:10:00Z">
        <w:r>
          <w:rPr>
            <w:lang w:val="en-US"/>
          </w:rPr>
          <w:delText xml:space="preserve">two </w:delText>
        </w:r>
      </w:del>
      <w:r>
        <w:rPr>
          <w:lang w:val="en-US"/>
        </w:rPr>
        <w:t xml:space="preserve">factor model </w:t>
      </w:r>
      <w:ins w:id="368" w:author="Leonardo Martins" w:date="2015-05-19T09:10:00Z">
        <w:r>
          <w:rPr>
            <w:lang w:val="en-US"/>
          </w:rPr>
          <w:t xml:space="preserve">with </w:t>
        </w:r>
      </w:ins>
      <w:del w:id="369" w:author="Leonardo Martins" w:date="2015-05-19T09:11:00Z">
        <w:r>
          <w:rPr>
            <w:lang w:val="en-US"/>
          </w:rPr>
          <w:delText xml:space="preserve">to the </w:delText>
        </w:r>
      </w:del>
      <w:r>
        <w:rPr>
          <w:lang w:val="en-US"/>
        </w:rPr>
        <w:t>other ones proposed in literature</w:t>
      </w:r>
      <w:ins w:id="370" w:author="Leonardo Martins" w:date="2015-05-19T09:11:00Z">
        <w:r>
          <w:rPr>
            <w:lang w:val="en-US"/>
          </w:rPr>
          <w:t xml:space="preserve"> using Confirmatory Factorial Analysis and some </w:t>
        </w:r>
      </w:ins>
      <w:ins w:id="371" w:author="Leonardo Martins" w:date="2015-05-19T09:12:00Z">
        <w:r>
          <w:rPr>
            <w:lang w:val="en-US"/>
          </w:rPr>
          <w:t xml:space="preserve">comparisons </w:t>
        </w:r>
      </w:ins>
      <w:ins w:id="372" w:author="Leonardo Martins" w:date="2015-05-19T09:11:00Z">
        <w:r>
          <w:rPr>
            <w:lang w:val="en-US"/>
          </w:rPr>
          <w:t xml:space="preserve">indexes </w:t>
        </w:r>
      </w:ins>
      <w:del w:id="373" w:author="Leonardo Martins" w:date="2015-05-19T09:12:00Z">
        <w:r>
          <w:rPr>
            <w:lang w:val="en-US"/>
          </w:rPr>
          <w:delText xml:space="preserve"> </w:delText>
        </w:r>
      </w:del>
      <w:r>
        <w:rPr>
          <w:lang w:val="en-US"/>
        </w:rPr>
        <w:t>(Budd &amp; Rollnick, 1996; Forsberg et al., 2003).</w:t>
      </w:r>
    </w:p>
    <w:p>
      <w:pPr>
        <w:pStyle w:val="TextBody"/>
        <w:rPr>
          <w:lang w:val="en-US"/>
        </w:rPr>
      </w:pPr>
      <w:r>
        <w:rPr>
          <w:lang w:val="en-US"/>
        </w:rPr>
        <w:t xml:space="preserve">All confirmatory models tested showed poor fit indexes. This finding was different from </w:t>
      </w:r>
      <w:del w:id="374" w:author="Leonardo Martins" w:date="2015-05-19T09:17:00Z">
        <w:r>
          <w:rPr>
            <w:lang w:val="en-US"/>
          </w:rPr>
          <w:delText xml:space="preserve">another two confirmatory studies (Budd &amp; Rollnick, 1996; Forsberg et al., 2003). </w:delText>
        </w:r>
      </w:del>
      <w:r>
        <w:rPr>
          <w:lang w:val="en-US"/>
        </w:rPr>
        <w:t xml:space="preserve">Budd and Rollnick (1996) </w:t>
      </w:r>
      <w:ins w:id="375" w:author="Leonardo Martins" w:date="2015-05-19T09:17:00Z">
        <w:r>
          <w:rPr>
            <w:lang w:val="en-US"/>
          </w:rPr>
          <w:t xml:space="preserve">study that </w:t>
        </w:r>
      </w:ins>
      <w:r>
        <w:rPr>
          <w:lang w:val="en-US"/>
        </w:rPr>
        <w:t xml:space="preserve">found </w:t>
      </w:r>
      <w:del w:id="376" w:author="Leonardo Martins" w:date="2015-05-19T09:17:00Z">
        <w:r>
          <w:rPr>
            <w:lang w:val="en-US"/>
          </w:rPr>
          <w:delText xml:space="preserve">that </w:delText>
        </w:r>
      </w:del>
      <w:r>
        <w:rPr>
          <w:lang w:val="en-US"/>
        </w:rPr>
        <w:t xml:space="preserve">the </w:t>
      </w:r>
      <w:ins w:id="377" w:author="Leonardo Martins" w:date="2015-05-19T09:13:00Z">
        <w:r>
          <w:rPr>
            <w:lang w:val="en-US"/>
          </w:rPr>
          <w:t>3-</w:t>
        </w:r>
      </w:ins>
      <w:del w:id="378" w:author="Leonardo Martins" w:date="2015-05-19T09:13:00Z">
        <w:r>
          <w:rPr>
            <w:lang w:val="en-US"/>
          </w:rPr>
          <w:delText xml:space="preserve">three </w:delText>
        </w:r>
      </w:del>
      <w:r>
        <w:rPr>
          <w:lang w:val="en-US"/>
        </w:rPr>
        <w:t xml:space="preserve">factors solution initially proposed by Rollnick </w:t>
      </w:r>
      <w:r>
        <w:rPr>
          <w:i/>
          <w:iCs/>
          <w:lang w:val="en-US"/>
        </w:rPr>
        <w:t>et al</w:t>
      </w:r>
      <w:r>
        <w:rPr>
          <w:lang w:val="en-US"/>
        </w:rPr>
        <w:t xml:space="preserve">. (1992) had </w:t>
      </w:r>
      <w:ins w:id="379" w:author="Leonardo Martins" w:date="2015-05-19T09:14:00Z">
        <w:r>
          <w:rPr>
            <w:lang w:val="en-US"/>
          </w:rPr>
          <w:t>poor</w:t>
        </w:r>
      </w:ins>
      <w:del w:id="380" w:author="Leonardo Martins" w:date="2015-05-19T09:13:00Z">
        <w:r>
          <w:rPr>
            <w:lang w:val="en-US"/>
          </w:rPr>
          <w:delText>bad</w:delText>
        </w:r>
      </w:del>
      <w:r>
        <w:rPr>
          <w:lang w:val="en-US"/>
        </w:rPr>
        <w:t xml:space="preserve"> fit indexes and suggested as an alternative the</w:t>
      </w:r>
      <w:ins w:id="381" w:author="Leonardo Martins" w:date="2015-05-19T09:18:00Z">
        <w:r>
          <w:rPr>
            <w:lang w:val="en-US"/>
          </w:rPr>
          <w:t xml:space="preserve"> 1-</w:t>
        </w:r>
      </w:ins>
      <w:del w:id="382" w:author="Leonardo Martins" w:date="2015-05-19T09:18:00Z">
        <w:r>
          <w:rPr>
            <w:lang w:val="en-US"/>
          </w:rPr>
          <w:delText xml:space="preserve"> one </w:delText>
        </w:r>
      </w:del>
      <w:r>
        <w:rPr>
          <w:lang w:val="en-US"/>
        </w:rPr>
        <w:t>factor model, which is supposed to evaluate motivation</w:t>
      </w:r>
      <w:ins w:id="383" w:author="Leonardo Martins" w:date="2015-05-19T09:18:00Z">
        <w:r>
          <w:rPr>
            <w:lang w:val="en-US"/>
          </w:rPr>
          <w:t xml:space="preserve"> and had good fit indexes</w:t>
        </w:r>
      </w:ins>
      <w:r>
        <w:rPr>
          <w:lang w:val="en-US"/>
        </w:rPr>
        <w:t xml:space="preserve">. </w:t>
      </w:r>
      <w:ins w:id="384" w:author="Leonardo Martins" w:date="2015-05-19T09:18:00Z">
        <w:r>
          <w:rPr>
            <w:lang w:val="en-US"/>
          </w:rPr>
          <w:t xml:space="preserve">This was not the case </w:t>
        </w:r>
      </w:ins>
      <w:ins w:id="385" w:author="Leonardo Martins" w:date="2015-05-19T09:19:00Z">
        <w:r>
          <w:rPr>
            <w:lang w:val="en-US"/>
          </w:rPr>
          <w:t>i</w:t>
        </w:r>
      </w:ins>
      <w:del w:id="386" w:author="Leonardo Martins" w:date="2015-05-19T09:19:00Z">
        <w:r>
          <w:rPr>
            <w:lang w:val="en-US"/>
          </w:rPr>
          <w:delText>I</w:delText>
        </w:r>
      </w:del>
      <w:r>
        <w:rPr>
          <w:lang w:val="en-US"/>
        </w:rPr>
        <w:t xml:space="preserve">n </w:t>
      </w:r>
      <w:del w:id="387" w:author="Leonardo Martins" w:date="2015-05-19T09:19:00Z">
        <w:r>
          <w:rPr>
            <w:lang w:val="en-US"/>
          </w:rPr>
          <w:delText xml:space="preserve">this </w:delText>
        </w:r>
      </w:del>
      <w:ins w:id="388" w:author="Leonardo Martins" w:date="2015-05-19T09:19:00Z">
        <w:r>
          <w:rPr>
            <w:lang w:val="en-US"/>
          </w:rPr>
          <w:t xml:space="preserve">our </w:t>
        </w:r>
      </w:ins>
      <w:r>
        <w:rPr>
          <w:lang w:val="en-US"/>
        </w:rPr>
        <w:t xml:space="preserve">study, </w:t>
      </w:r>
      <w:ins w:id="389" w:author="Leonardo Martins" w:date="2015-05-19T09:19:00Z">
        <w:r>
          <w:rPr>
            <w:lang w:val="en-US"/>
          </w:rPr>
          <w:t>in wich</w:t>
        </w:r>
      </w:ins>
      <w:del w:id="390" w:author="Leonardo Martins" w:date="2015-05-19T09:19:00Z">
        <w:r>
          <w:rPr>
            <w:lang w:val="en-US"/>
          </w:rPr>
          <w:delText>the</w:delText>
        </w:r>
      </w:del>
      <w:r>
        <w:rPr>
          <w:lang w:val="en-US"/>
        </w:rPr>
        <w:t xml:space="preserve"> </w:t>
      </w:r>
      <w:ins w:id="391" w:author="Leonardo Martins" w:date="2015-05-19T09:16:00Z">
        <w:r>
          <w:rPr>
            <w:lang w:val="en-US"/>
          </w:rPr>
          <w:t>1-</w:t>
        </w:r>
      </w:ins>
      <w:del w:id="392" w:author="Leonardo Martins" w:date="2015-05-19T09:15:00Z">
        <w:r>
          <w:rPr>
            <w:lang w:val="en-US"/>
          </w:rPr>
          <w:delText xml:space="preserve">one </w:delText>
        </w:r>
      </w:del>
      <w:r>
        <w:rPr>
          <w:lang w:val="en-US"/>
        </w:rPr>
        <w:t>factor model also had poor indexes</w:t>
      </w:r>
      <w:del w:id="393" w:author="Leonardo Martins" w:date="2015-05-19T09:16:00Z">
        <w:r>
          <w:rPr>
            <w:lang w:val="en-US"/>
          </w:rPr>
          <w:delText xml:space="preserve"> </w:delText>
        </w:r>
      </w:del>
      <w:ins w:id="394" w:author="Leonardo Martins" w:date="2015-05-19T09:16:00Z">
        <w:r>
          <w:rPr>
            <w:lang w:val="en-US"/>
          </w:rPr>
          <w:t>,</w:t>
        </w:r>
      </w:ins>
      <w:del w:id="395" w:author="Leonardo Martins" w:date="2015-05-19T09:16:00Z">
        <w:r>
          <w:rPr>
            <w:lang w:val="en-US"/>
          </w:rPr>
          <w:delText>(CFI = 720, RMSEA = .196)</w:delText>
        </w:r>
      </w:del>
      <w:del w:id="396" w:author="Leonardo Martins" w:date="2015-05-19T09:19:00Z">
        <w:r>
          <w:rPr>
            <w:lang w:val="en-US"/>
          </w:rPr>
          <w:delText xml:space="preserve">, compared with Rollnick </w:delText>
        </w:r>
      </w:del>
      <w:del w:id="397" w:author="Leonardo Martins" w:date="2015-05-19T09:19:00Z">
        <w:r>
          <w:rPr>
            <w:i/>
            <w:iCs/>
            <w:lang w:val="en-US"/>
          </w:rPr>
          <w:delText>et al</w:delText>
        </w:r>
      </w:del>
      <w:del w:id="398" w:author="Leonardo Martins" w:date="2015-05-19T09:19:00Z">
        <w:r>
          <w:rPr>
            <w:lang w:val="en-US"/>
          </w:rPr>
          <w:delText>. (1996) (CFI = , RMSEA = )</w:delText>
        </w:r>
      </w:del>
      <w:ins w:id="399" w:author="Leonardo Martins" w:date="2015-05-19T09:22:00Z">
        <w:r>
          <w:rPr>
            <w:lang w:val="en-US"/>
          </w:rPr>
          <w:t xml:space="preserve"> </w:t>
        </w:r>
      </w:ins>
      <w:del w:id="400" w:author="Leonardo Martins" w:date="2015-05-19T09:22:00Z">
        <w:r>
          <w:rPr>
            <w:lang w:val="en-US"/>
          </w:rPr>
          <w:delText>.</w:delText>
        </w:r>
      </w:del>
      <w:ins w:id="401" w:author="Leonardo Martins" w:date="2015-05-19T09:22:00Z">
        <w:r>
          <w:rPr>
            <w:lang w:val="en-US"/>
          </w:rPr>
          <w:t xml:space="preserve">Following in the opposite direction, </w:t>
        </w:r>
      </w:ins>
      <w:del w:id="402" w:author="Leonardo Martins" w:date="2015-05-19T09:19:00Z">
        <w:r>
          <w:rPr>
            <w:lang w:val="en-US"/>
          </w:rPr>
          <w:delText xml:space="preserve"> </w:delText>
        </w:r>
      </w:del>
      <w:r>
        <w:rPr>
          <w:lang w:val="en-US"/>
        </w:rPr>
        <w:t xml:space="preserve">Forsgerg </w:t>
      </w:r>
      <w:r>
        <w:rPr>
          <w:i/>
          <w:iCs/>
          <w:lang w:val="en-US"/>
        </w:rPr>
        <w:t>et at.</w:t>
      </w:r>
      <w:r>
        <w:rPr>
          <w:lang w:val="en-US"/>
        </w:rPr>
        <w:t xml:space="preserve"> (2003) </w:t>
      </w:r>
      <w:ins w:id="403" w:author="Leonardo Martins" w:date="2015-05-19T09:34:00Z">
        <w:r>
          <w:rPr>
            <w:lang w:val="en-US"/>
          </w:rPr>
          <w:t xml:space="preserve"> </w:t>
        </w:r>
      </w:ins>
      <w:del w:id="404" w:author="Leonardo Martins" w:date="2015-05-19T09:25:00Z">
        <w:r>
          <w:rPr>
            <w:lang w:val="en-US"/>
          </w:rPr>
          <w:delText xml:space="preserve">also </w:delText>
        </w:r>
      </w:del>
      <w:r>
        <w:rPr>
          <w:lang w:val="en-US"/>
        </w:rPr>
        <w:t xml:space="preserve">found poor indexes </w:t>
      </w:r>
      <w:del w:id="405" w:author="Leonardo Martins" w:date="2015-05-19T09:28:00Z">
        <w:r>
          <w:rPr>
            <w:lang w:val="en-US"/>
          </w:rPr>
          <w:delText xml:space="preserve">(CFI = .83, RMSEA = .12) </w:delText>
        </w:r>
      </w:del>
      <w:r>
        <w:rPr>
          <w:lang w:val="en-US"/>
        </w:rPr>
        <w:t xml:space="preserve">for the </w:t>
      </w:r>
      <w:ins w:id="406" w:author="Leonardo Martins" w:date="2015-05-19T09:21:00Z">
        <w:r>
          <w:rPr>
            <w:lang w:val="en-US"/>
          </w:rPr>
          <w:t>1-</w:t>
        </w:r>
      </w:ins>
      <w:del w:id="407" w:author="Leonardo Martins" w:date="2015-05-19T09:21:00Z">
        <w:r>
          <w:rPr>
            <w:lang w:val="en-US"/>
          </w:rPr>
          <w:delText xml:space="preserve">one </w:delText>
        </w:r>
      </w:del>
      <w:r>
        <w:rPr>
          <w:lang w:val="en-US"/>
        </w:rPr>
        <w:t>factor model</w:t>
      </w:r>
      <w:ins w:id="408" w:author="Leonardo Martins" w:date="2015-05-19T09:28:00Z">
        <w:r>
          <w:rPr>
            <w:lang w:val="en-US"/>
          </w:rPr>
          <w:t xml:space="preserve"> (CFI = .83, RMSEA = .12)</w:t>
        </w:r>
      </w:ins>
      <w:ins w:id="409" w:author="Leonardo Martins" w:date="2015-05-19T09:29:00Z">
        <w:r>
          <w:rPr>
            <w:lang w:val="en-US"/>
          </w:rPr>
          <w:t xml:space="preserve"> and</w:t>
        </w:r>
      </w:ins>
      <w:del w:id="410" w:author="Leonardo Martins" w:date="2015-05-19T09:29:00Z">
        <w:r>
          <w:rPr>
            <w:lang w:val="en-US"/>
          </w:rPr>
          <w:delText xml:space="preserve">. On the other hand, Forsgerg </w:delText>
        </w:r>
      </w:del>
      <w:del w:id="411" w:author="Leonardo Martins" w:date="2015-05-19T09:29:00Z">
        <w:r>
          <w:rPr>
            <w:i/>
            <w:iCs/>
            <w:lang w:val="en-US"/>
          </w:rPr>
          <w:delText xml:space="preserve">et at. </w:delText>
        </w:r>
      </w:del>
      <w:del w:id="412" w:author="Leonardo Martins" w:date="2015-05-19T09:29:00Z">
        <w:r>
          <w:rPr>
            <w:lang w:val="en-US"/>
          </w:rPr>
          <w:delText>(2003) found that the</w:delText>
        </w:r>
      </w:del>
      <w:r>
        <w:rPr>
          <w:lang w:val="en-US"/>
        </w:rPr>
        <w:t xml:space="preserve"> </w:t>
      </w:r>
      <w:ins w:id="413" w:author="Leonardo Martins" w:date="2015-05-19T09:30:00Z">
        <w:r>
          <w:rPr>
            <w:lang w:val="en-US"/>
          </w:rPr>
          <w:t xml:space="preserve">the best fit </w:t>
        </w:r>
      </w:ins>
      <w:ins w:id="414" w:author="Leonardo Martins" w:date="2015-05-19T09:33:00Z">
        <w:r>
          <w:rPr>
            <w:lang w:val="en-US"/>
          </w:rPr>
          <w:t xml:space="preserve">for a </w:t>
        </w:r>
      </w:ins>
      <w:ins w:id="415" w:author="Leonardo Martins" w:date="2015-05-19T09:30:00Z">
        <w:r>
          <w:rPr>
            <w:lang w:val="en-US"/>
          </w:rPr>
          <w:t>3-</w:t>
        </w:r>
      </w:ins>
      <w:del w:id="416" w:author="Leonardo Martins" w:date="2015-05-19T09:30:00Z">
        <w:r>
          <w:rPr>
            <w:lang w:val="en-US"/>
          </w:rPr>
          <w:delText>three</w:delText>
        </w:r>
      </w:del>
      <w:del w:id="417" w:author="Leonardo Martins" w:date="2015-05-19T09:29:00Z">
        <w:r>
          <w:rPr>
            <w:lang w:val="en-US"/>
          </w:rPr>
          <w:delText xml:space="preserve"> </w:delText>
        </w:r>
      </w:del>
      <w:r>
        <w:rPr>
          <w:lang w:val="en-US"/>
        </w:rPr>
        <w:t>factors correlated solution</w:t>
      </w:r>
      <w:del w:id="418" w:author="Leonardo Martins" w:date="2015-05-19T09:34:00Z">
        <w:r>
          <w:rPr>
            <w:lang w:val="en-US"/>
          </w:rPr>
          <w:delText xml:space="preserve"> showed the best fit</w:delText>
        </w:r>
      </w:del>
      <w:ins w:id="419" w:author="Leonardo Martins" w:date="2015-05-19T09:34:00Z">
        <w:r>
          <w:rPr>
            <w:lang w:val="en-US"/>
          </w:rPr>
          <w:t xml:space="preserve"> </w:t>
        </w:r>
      </w:ins>
      <w:del w:id="420" w:author="Leonardo Martins" w:date="2015-05-19T09:34:00Z">
        <w:r>
          <w:rPr>
            <w:lang w:val="en-US"/>
          </w:rPr>
          <w:delText xml:space="preserve"> </w:delText>
        </w:r>
      </w:del>
      <w:r>
        <w:rPr>
          <w:lang w:val="en-US"/>
        </w:rPr>
        <w:t>(CFI = .96, RMSEA = .06), which was not confirmed</w:t>
      </w:r>
      <w:ins w:id="421" w:author="Leonardo Martins" w:date="2015-05-19T09:35:00Z">
        <w:r>
          <w:rPr>
            <w:lang w:val="en-US"/>
          </w:rPr>
          <w:t xml:space="preserve"> </w:t>
        </w:r>
      </w:ins>
      <w:del w:id="422" w:author="Leonardo Martins" w:date="2015-05-19T09:36:00Z">
        <w:r>
          <w:rPr>
            <w:lang w:val="en-US"/>
          </w:rPr>
          <w:delText xml:space="preserve"> </w:delText>
        </w:r>
      </w:del>
      <w:r>
        <w:rPr>
          <w:lang w:val="en-US"/>
        </w:rPr>
        <w:t>in our study</w:t>
      </w:r>
      <w:del w:id="423" w:author="Leonardo Martins" w:date="2015-05-19T09:35:00Z">
        <w:r>
          <w:rPr>
            <w:lang w:val="en-US"/>
          </w:rPr>
          <w:delText xml:space="preserve"> because the three factor solution had a negative covariance matrix of the latent variables</w:delText>
        </w:r>
      </w:del>
      <w:r>
        <w:rPr>
          <w:lang w:val="en-US"/>
        </w:rPr>
        <w:t xml:space="preserve">. </w:t>
      </w:r>
    </w:p>
    <w:p>
      <w:pPr>
        <w:pStyle w:val="TextBody"/>
        <w:rPr>
          <w:lang w:val="en-US"/>
        </w:rPr>
      </w:pPr>
      <w:r>
        <w:rPr>
          <w:lang w:val="en-US"/>
        </w:rPr>
        <w:t xml:space="preserve">The inconsistencies found among the studies might also indicate problems not with the measures only but also with the stages of change </w:t>
      </w:r>
      <w:del w:id="424" w:author="Laisa Sartes" w:date="2015-05-08T18:48:00Z">
        <w:r>
          <w:rPr>
            <w:lang w:val="en-US"/>
          </w:rPr>
          <w:delText xml:space="preserve"> </w:delText>
        </w:r>
      </w:del>
      <w:r>
        <w:rPr>
          <w:lang w:val="en-US"/>
        </w:rPr>
        <w:t>model. West (2005)</w:t>
      </w:r>
      <w:r>
        <w:rPr/>
        <w:t xml:space="preserve"> </w:t>
      </w:r>
      <w:commentRangeStart w:id="15"/>
      <w:r>
        <w:rPr/>
        <w:t>pointed</w:t>
      </w:r>
      <w:commentRangeEnd w:id="15"/>
      <w:r>
        <w:rPr/>
      </w:r>
      <w:r>
        <w:rPr/>
        <w:commentReference w:id="15"/>
      </w:r>
      <w:r>
        <w:rPr/>
        <w:t xml:space="preserve"> out several limitations of the states of change model. First </w:t>
      </w:r>
      <w:ins w:id="425" w:author="Leonardo Martins" w:date="2015-05-19T09:45:00Z">
        <w:r>
          <w:rPr/>
          <w:t xml:space="preserve">of all, </w:t>
        </w:r>
      </w:ins>
      <w:del w:id="426" w:author="Leonardo Martins" w:date="2015-05-19T09:45:00Z">
        <w:r>
          <w:rPr/>
          <w:delText xml:space="preserve">is that </w:delText>
        </w:r>
      </w:del>
      <w:r>
        <w:rPr/>
        <w:t xml:space="preserve">the boundaries among the stages </w:t>
      </w:r>
      <w:ins w:id="427" w:author="Leonardo Martins" w:date="2015-05-19T09:46:00Z">
        <w:r>
          <w:rPr/>
          <w:t xml:space="preserve">can be </w:t>
        </w:r>
      </w:ins>
      <w:del w:id="428" w:author="Leonardo Martins" w:date="2015-05-19T09:46:00Z">
        <w:r>
          <w:rPr/>
          <w:delText xml:space="preserve">are </w:delText>
        </w:r>
      </w:del>
      <w:ins w:id="429" w:author="Leonardo Martins" w:date="2015-05-19T09:46:00Z">
        <w:r>
          <w:rPr/>
          <w:t xml:space="preserve">considered </w:t>
        </w:r>
      </w:ins>
      <w:r>
        <w:rPr/>
        <w:t>arbitrary. Second, the models presumes that individuals make coherent and stables plans. Third, some stages contain different types of constructs. Fourth, the model emphasizes on conscious decision-make and planning proccesses, not considering well known aspects of human motivation such as reward and punishment.</w:t>
      </w:r>
      <w:ins w:id="430" w:author="Leonardo Martins" w:date="2015-05-19T10:48:00Z">
        <w:r>
          <w:rPr/>
          <w:t xml:space="preserve"> Besides the cristism regarding </w:t>
        </w:r>
      </w:ins>
      <w:ins w:id="431" w:author="Leonardo Martins" w:date="2015-05-19T11:33:00Z">
        <w:r>
          <w:rPr/>
          <w:t xml:space="preserve">the </w:t>
        </w:r>
      </w:ins>
      <w:ins w:id="432" w:author="Leonardo Martins" w:date="2015-05-19T11:34:00Z">
        <w:r>
          <w:rPr>
            <w:lang w:val="en-US"/>
          </w:rPr>
          <w:t>transtheoretical model of change, some replies to West</w:t>
        </w:r>
      </w:ins>
      <w:ins w:id="433" w:author="Leonardo Martins" w:date="2015-05-19T11:40:00Z">
        <w:r>
          <w:rPr>
            <w:lang w:val="en-US"/>
          </w:rPr>
          <w:t xml:space="preserve"> </w:t>
        </w:r>
      </w:ins>
      <w:ins w:id="434" w:author="Leonardo Martins" w:date="2015-05-19T11:34:00Z">
        <w:r>
          <w:rPr>
            <w:lang w:val="en-US"/>
          </w:rPr>
          <w:t>(2005)</w:t>
        </w:r>
      </w:ins>
      <w:ins w:id="435" w:author="Leonardo Martins" w:date="2015-05-19T11:40:00Z">
        <w:r>
          <w:rPr>
            <w:lang w:val="en-US"/>
          </w:rPr>
          <w:t xml:space="preserve"> stress the point </w:t>
        </w:r>
      </w:ins>
      <w:ins w:id="436" w:author="Leonardo Martins" w:date="2015-05-19T11:45:00Z">
        <w:r>
          <w:rPr>
            <w:lang w:val="en-US"/>
          </w:rPr>
          <w:t xml:space="preserve">that </w:t>
        </w:r>
      </w:ins>
      <w:ins w:id="437" w:author="Leonardo Martins" w:date="2015-05-19T11:49:00Z">
        <w:r>
          <w:rPr>
            <w:lang w:val="en-US"/>
          </w:rPr>
          <w:t xml:space="preserve">limitations </w:t>
        </w:r>
      </w:ins>
      <w:ins w:id="438" w:author="Leonardo Martins" w:date="2015-05-19T12:01:00Z">
        <w:r>
          <w:rPr>
            <w:lang w:val="en-US"/>
          </w:rPr>
          <w:t xml:space="preserve">in </w:t>
        </w:r>
      </w:ins>
      <w:ins w:id="439" w:author="Leonardo Martins" w:date="2015-05-19T11:50:00Z">
        <w:r>
          <w:rPr>
            <w:lang w:val="en-US"/>
          </w:rPr>
          <w:t>measuring</w:t>
        </w:r>
      </w:ins>
      <w:ins w:id="440" w:author="Leonardo Martins" w:date="2015-05-19T11:49:00Z">
        <w:r>
          <w:rPr>
            <w:lang w:val="en-US"/>
          </w:rPr>
          <w:t xml:space="preserve"> </w:t>
        </w:r>
      </w:ins>
      <w:ins w:id="441" w:author="Leonardo Martins" w:date="2015-05-19T11:51:00Z">
        <w:r>
          <w:rPr>
            <w:lang w:val="en-US"/>
          </w:rPr>
          <w:t xml:space="preserve">stages of change indicates the need of more research and development of alternative ways to </w:t>
        </w:r>
      </w:ins>
      <w:ins w:id="442" w:author="Leonardo Martins" w:date="2015-05-19T11:52:00Z">
        <w:r>
          <w:rPr>
            <w:lang w:val="en-US"/>
          </w:rPr>
          <w:t>operationalize</w:t>
        </w:r>
      </w:ins>
      <w:ins w:id="443" w:author="Leonardo Martins" w:date="2015-05-19T11:51:00Z">
        <w:r>
          <w:rPr>
            <w:lang w:val="en-US"/>
          </w:rPr>
          <w:t xml:space="preserve"> </w:t>
        </w:r>
      </w:ins>
      <w:ins w:id="444" w:author="Leonardo Martins" w:date="2015-05-19T12:01:00Z">
        <w:r>
          <w:rPr>
            <w:lang w:val="en-US"/>
          </w:rPr>
          <w:t xml:space="preserve">and evaluate </w:t>
        </w:r>
      </w:ins>
      <w:ins w:id="445" w:author="Leonardo Martins" w:date="2015-05-19T11:52:00Z">
        <w:r>
          <w:rPr>
            <w:lang w:val="en-US"/>
          </w:rPr>
          <w:t>this construct as some evidence-based intervention use</w:t>
        </w:r>
      </w:ins>
      <w:ins w:id="446" w:author="Leonardo Martins" w:date="2015-05-19T11:53:00Z">
        <w:r>
          <w:rPr>
            <w:lang w:val="en-US"/>
          </w:rPr>
          <w:t>s</w:t>
        </w:r>
      </w:ins>
      <w:ins w:id="447" w:author="Leonardo Martins" w:date="2015-05-19T11:52:00Z">
        <w:r>
          <w:rPr>
            <w:lang w:val="en-US"/>
          </w:rPr>
          <w:t xml:space="preserve"> this concept</w:t>
        </w:r>
      </w:ins>
      <w:ins w:id="448" w:author="Leonardo Martins" w:date="2015-05-19T11:54:00Z">
        <w:r>
          <w:rPr>
            <w:lang w:val="en-US"/>
          </w:rPr>
          <w:t xml:space="preserve"> with </w:t>
        </w:r>
      </w:ins>
      <w:ins w:id="449" w:author="Leonardo Martins" w:date="2015-05-19T12:01:00Z">
        <w:r>
          <w:rPr>
            <w:lang w:val="en-US"/>
          </w:rPr>
          <w:t xml:space="preserve">some level </w:t>
        </w:r>
      </w:ins>
      <w:ins w:id="450" w:author="Leonardo Martins" w:date="2015-05-19T11:54:00Z">
        <w:r>
          <w:rPr>
            <w:lang w:val="en-US"/>
          </w:rPr>
          <w:t>success (</w:t>
        </w:r>
      </w:ins>
      <w:ins w:id="451" w:author="Leonardo Martins" w:date="2015-05-19T12:02:00Z">
        <w:r>
          <w:rPr>
            <w:lang w:val="en-US"/>
          </w:rPr>
          <w:t xml:space="preserve">Prochaska, 2006). </w:t>
        </w:r>
      </w:ins>
    </w:p>
    <w:p>
      <w:pPr>
        <w:pStyle w:val="TextBody"/>
        <w:rPr/>
      </w:pPr>
      <w:del w:id="452" w:author="Leonardo Martins" w:date="2015-05-19T12:02:00Z">
        <w:r>
          <w:rPr/>
        </w:r>
      </w:del>
    </w:p>
    <w:p>
      <w:pPr>
        <w:pStyle w:val="TextBody"/>
        <w:rPr>
          <w:lang w:val="en-US"/>
        </w:rPr>
      </w:pPr>
      <w:ins w:id="453" w:author="Leonardo Martins" w:date="2015-05-19T10:19:00Z">
        <w:r>
          <w:rPr>
            <w:lang w:val="en-US"/>
          </w:rPr>
          <w:t xml:space="preserve">As far as we know, this is the first validation study of a web-based version of the Readiness to Change Questionnaire. </w:t>
        </w:r>
      </w:ins>
      <w:commentRangeStart w:id="16"/>
      <w:r>
        <w:rPr>
          <w:lang w:val="en-US"/>
        </w:rPr>
        <w:t>Considering</w:t>
      </w:r>
      <w:commentRangeEnd w:id="16"/>
      <w:r>
        <w:rPr>
          <w:lang w:val="en-US"/>
        </w:rPr>
      </w:r>
      <w:r>
        <w:rPr>
          <w:lang w:val="en-US"/>
        </w:rPr>
        <w:commentReference w:id="16"/>
      </w:r>
      <w:r>
        <w:rPr>
          <w:lang w:val="en-US"/>
        </w:rPr>
        <w:t xml:space="preserve"> the poor fit of the models</w:t>
      </w:r>
      <w:ins w:id="454" w:author="Leonardo Martins" w:date="2015-05-19T10:21:00Z">
        <w:r>
          <w:rPr>
            <w:lang w:val="en-US"/>
          </w:rPr>
          <w:t xml:space="preserve"> previously validated in paper-based administrations</w:t>
        </w:r>
      </w:ins>
      <w:ins w:id="455" w:author="Leonardo Martins" w:date="2015-05-19T10:24:00Z">
        <w:r>
          <w:rPr>
            <w:lang w:val="en-US"/>
          </w:rPr>
          <w:t xml:space="preserve"> or in</w:t>
        </w:r>
      </w:ins>
      <w:ins w:id="456" w:author="Leonardo Martins" w:date="2015-05-19T10:24:00Z">
        <w:bookmarkStart w:id="0" w:name="_GoBack"/>
        <w:bookmarkEnd w:id="0"/>
        <w:r>
          <w:rPr>
            <w:lang w:val="en-US"/>
          </w:rPr>
          <w:t>terviews</w:t>
        </w:r>
      </w:ins>
      <w:ins w:id="457" w:author="Leonardo Martins" w:date="2015-05-19T10:21:00Z">
        <w:r>
          <w:rPr>
            <w:lang w:val="en-US"/>
          </w:rPr>
          <w:t xml:space="preserve"> to our sample</w:t>
        </w:r>
      </w:ins>
      <w:r>
        <w:rPr>
          <w:lang w:val="en-US"/>
        </w:rPr>
        <w:t xml:space="preserve">, we proposed the </w:t>
      </w:r>
      <w:ins w:id="458" w:author="Leonardo Martins" w:date="2015-05-19T09:49:00Z">
        <w:r>
          <w:rPr>
            <w:lang w:val="en-US"/>
          </w:rPr>
          <w:t>1-</w:t>
        </w:r>
      </w:ins>
      <w:del w:id="459" w:author="Leonardo Martins" w:date="2015-05-19T09:49:00Z">
        <w:r>
          <w:rPr>
            <w:lang w:val="en-US"/>
          </w:rPr>
          <w:delText xml:space="preserve">one </w:delText>
        </w:r>
      </w:del>
      <w:r>
        <w:rPr>
          <w:lang w:val="en-US"/>
        </w:rPr>
        <w:t>factor improved version</w:t>
      </w:r>
      <w:del w:id="460" w:author="Leonardo Martins" w:date="2015-05-19T10:19:00Z">
        <w:r>
          <w:rPr>
            <w:lang w:val="en-US"/>
          </w:rPr>
          <w:delText xml:space="preserve"> (CFI = .99, RMSEA = .04)</w:delText>
        </w:r>
      </w:del>
      <w:r>
        <w:rPr>
          <w:lang w:val="en-US"/>
        </w:rPr>
        <w:t xml:space="preserve"> </w:t>
      </w:r>
      <w:ins w:id="461" w:author="Leonardo Martins" w:date="2015-05-19T10:31:00Z">
        <w:r>
          <w:rPr>
            <w:lang w:val="en-US"/>
          </w:rPr>
          <w:t>performed by a confirmatory factorial analysi</w:t>
        </w:r>
      </w:ins>
      <w:ins w:id="462" w:author="Leonardo Martins" w:date="2015-05-19T10:32:00Z">
        <w:r>
          <w:rPr>
            <w:lang w:val="en-US"/>
          </w:rPr>
          <w:t>s with polychoric correlation matrices</w:t>
        </w:r>
      </w:ins>
      <w:ins w:id="463" w:author="Leonardo Martins" w:date="2015-05-19T10:31:00Z">
        <w:r>
          <w:rPr>
            <w:lang w:val="en-US"/>
          </w:rPr>
          <w:t xml:space="preserve"> </w:t>
        </w:r>
      </w:ins>
      <w:r>
        <w:rPr>
          <w:lang w:val="en-US"/>
        </w:rPr>
        <w:t xml:space="preserve">to offer, at least, a </w:t>
      </w:r>
      <w:ins w:id="464" w:author="Leonardo Martins" w:date="2015-05-19T10:29:00Z">
        <w:r>
          <w:rPr>
            <w:lang w:val="en-US"/>
          </w:rPr>
          <w:t xml:space="preserve">proper </w:t>
        </w:r>
      </w:ins>
      <w:r>
        <w:rPr>
          <w:lang w:val="en-US"/>
        </w:rPr>
        <w:t>way to score some of the RCQ items</w:t>
      </w:r>
      <w:ins w:id="465" w:author="Leonardo Martins" w:date="2015-05-19T10:32:00Z">
        <w:r>
          <w:rPr>
            <w:lang w:val="en-US"/>
          </w:rPr>
          <w:t xml:space="preserve"> a factor structure (Holgado–Tello et al., 2010).</w:t>
        </w:r>
      </w:ins>
    </w:p>
    <w:p>
      <w:pPr>
        <w:pStyle w:val="TextBody"/>
        <w:rPr>
          <w:lang w:val="en-US"/>
        </w:rPr>
      </w:pPr>
      <w:ins w:id="466" w:author="Leonardo Martins" w:date="2015-05-19T10:33:00Z">
        <w:r>
          <w:rPr>
            <w:lang w:val="en-US"/>
          </w:rPr>
          <w:t>Our</w:t>
        </w:r>
      </w:ins>
      <w:ins w:id="467" w:author="Leonardo Martins" w:date="2015-05-19T10:25:00Z">
        <w:r>
          <w:rPr>
            <w:lang w:val="en-US"/>
          </w:rPr>
          <w:t xml:space="preserve"> version can be used </w:t>
        </w:r>
      </w:ins>
      <w:del w:id="468" w:author="Leonardo Martins" w:date="2015-05-19T10:25:00Z">
        <w:r>
          <w:rPr>
            <w:lang w:val="en-US"/>
          </w:rPr>
          <w:delText xml:space="preserve"> and use them </w:delText>
        </w:r>
      </w:del>
      <w:r>
        <w:rPr>
          <w:lang w:val="en-US"/>
        </w:rPr>
        <w:t xml:space="preserve">as </w:t>
      </w:r>
      <w:ins w:id="469" w:author="Leonardo Martins" w:date="2015-05-19T10:25:00Z">
        <w:r>
          <w:rPr>
            <w:lang w:val="en-US"/>
          </w:rPr>
          <w:t xml:space="preserve">a </w:t>
        </w:r>
      </w:ins>
      <w:ins w:id="470" w:author="Leonardo Martins" w:date="2015-05-19T10:01:00Z">
        <w:r>
          <w:rPr>
            <w:lang w:val="en-US"/>
          </w:rPr>
          <w:t xml:space="preserve">motivation measure </w:t>
        </w:r>
      </w:ins>
      <w:del w:id="471" w:author="Leonardo Martins" w:date="2015-05-19T10:01:00Z">
        <w:r>
          <w:rPr>
            <w:lang w:val="en-US"/>
          </w:rPr>
          <w:delText xml:space="preserve">a predictor </w:delText>
        </w:r>
      </w:del>
      <w:r>
        <w:rPr>
          <w:lang w:val="en-US"/>
        </w:rPr>
        <w:t xml:space="preserve">in </w:t>
      </w:r>
      <w:ins w:id="472" w:author="Leonardo Martins" w:date="2015-05-19T10:18:00Z">
        <w:r>
          <w:rPr>
            <w:lang w:val="en-US"/>
          </w:rPr>
          <w:t>a web-based</w:t>
        </w:r>
      </w:ins>
      <w:ins w:id="473" w:author="Leonardo Martins" w:date="2015-05-19T10:19:00Z">
        <w:r>
          <w:rPr>
            <w:lang w:val="en-US"/>
          </w:rPr>
          <w:t xml:space="preserve"> screening or</w:t>
        </w:r>
      </w:ins>
      <w:ins w:id="474" w:author="Leonardo Martins" w:date="2015-05-19T10:18:00Z">
        <w:r>
          <w:rPr>
            <w:lang w:val="en-US"/>
          </w:rPr>
          <w:t xml:space="preserve"> intervention</w:t>
        </w:r>
      </w:ins>
      <w:del w:id="475" w:author="Leonardo Martins" w:date="2015-05-19T10:19:00Z">
        <w:r>
          <w:rPr>
            <w:lang w:val="en-US"/>
          </w:rPr>
          <w:delText>future analysis</w:delText>
        </w:r>
      </w:del>
      <w:r>
        <w:rPr>
          <w:lang w:val="en-US"/>
        </w:rPr>
        <w:t>. Therefore,</w:t>
      </w:r>
      <w:ins w:id="476" w:author="Leonardo Martins" w:date="2015-05-19T10:03:00Z">
        <w:r>
          <w:rPr>
            <w:lang w:val="en-US"/>
          </w:rPr>
          <w:t xml:space="preserve"> our</w:t>
        </w:r>
      </w:ins>
      <w:del w:id="477" w:author="Leonardo Martins" w:date="2015-05-19T10:03:00Z">
        <w:r>
          <w:rPr>
            <w:lang w:val="en-US"/>
          </w:rPr>
          <w:delText xml:space="preserve"> we</w:delText>
        </w:r>
      </w:del>
      <w:r>
        <w:rPr>
          <w:lang w:val="en-US"/>
        </w:rPr>
        <w:t xml:space="preserve"> recommend</w:t>
      </w:r>
      <w:ins w:id="478" w:author="Leonardo Martins" w:date="2015-05-19T10:03:00Z">
        <w:r>
          <w:rPr>
            <w:lang w:val="en-US"/>
          </w:rPr>
          <w:t xml:space="preserve">ation of </w:t>
        </w:r>
      </w:ins>
      <w:del w:id="479" w:author="Leonardo Martins" w:date="2015-05-19T10:04:00Z">
        <w:r>
          <w:rPr>
            <w:lang w:val="en-US"/>
          </w:rPr>
          <w:delText xml:space="preserve"> the </w:delText>
        </w:r>
      </w:del>
      <w:r>
        <w:rPr>
          <w:lang w:val="en-US"/>
        </w:rPr>
        <w:t xml:space="preserve">use </w:t>
      </w:r>
      <w:del w:id="480" w:author="Leonardo Martins" w:date="2015-05-19T10:27:00Z">
        <w:r>
          <w:rPr>
            <w:lang w:val="en-US"/>
          </w:rPr>
          <w:delText xml:space="preserve">of </w:delText>
        </w:r>
      </w:del>
      <w:ins w:id="481" w:author="Leonardo Martins" w:date="2015-05-19T10:04:00Z">
        <w:r>
          <w:rPr>
            <w:lang w:val="en-US"/>
          </w:rPr>
          <w:t>is limited</w:t>
        </w:r>
      </w:ins>
      <w:ins w:id="482" w:author="Leonardo Martins" w:date="2015-05-19T10:25:00Z">
        <w:r>
          <w:rPr>
            <w:lang w:val="en-US"/>
          </w:rPr>
          <w:t xml:space="preserve"> to this kind of media</w:t>
        </w:r>
      </w:ins>
      <w:del w:id="483" w:author="Leonardo Martins" w:date="2015-05-19T10:04:00Z">
        <w:r>
          <w:rPr>
            <w:lang w:val="en-US"/>
          </w:rPr>
          <w:delText xml:space="preserve">questions 1,4,8, and 10 in </w:delText>
        </w:r>
      </w:del>
      <w:del w:id="484" w:author="Leonardo Martins" w:date="2015-05-19T10:25:00Z">
        <w:r>
          <w:rPr>
            <w:lang w:val="en-US"/>
          </w:rPr>
          <w:delText>electronic screening</w:delText>
        </w:r>
      </w:del>
      <w:ins w:id="485" w:author="Leonardo Martins" w:date="2015-05-19T10:04:00Z">
        <w:r>
          <w:rPr>
            <w:lang w:val="en-US"/>
          </w:rPr>
          <w:t xml:space="preserve">, considering </w:t>
        </w:r>
      </w:ins>
      <w:ins w:id="486" w:author="Leonardo Martins" w:date="2015-05-19T10:07:00Z">
        <w:r>
          <w:rPr>
            <w:lang w:val="en-US"/>
          </w:rPr>
          <w:t>our sample characteristics</w:t>
        </w:r>
      </w:ins>
      <w:ins w:id="487" w:author="Leonardo Martins" w:date="2015-05-19T10:08:00Z">
        <w:r>
          <w:rPr>
            <w:lang w:val="en-US"/>
          </w:rPr>
          <w:t xml:space="preserve"> and procedures</w:t>
        </w:r>
      </w:ins>
      <w:ins w:id="488" w:author="Leonardo Martins" w:date="2015-05-19T10:07:00Z">
        <w:r>
          <w:rPr>
            <w:lang w:val="en-US"/>
          </w:rPr>
          <w:t>.</w:t>
        </w:r>
      </w:ins>
      <w:ins w:id="489" w:author="Leonardo Martins" w:date="2015-05-19T10:08:00Z">
        <w:r>
          <w:rPr>
            <w:lang w:val="en-US"/>
          </w:rPr>
          <w:t xml:space="preserve"> Even though, there are limitations regarding </w:t>
        </w:r>
      </w:ins>
      <w:ins w:id="490" w:author="Leonardo Martins" w:date="2015-05-19T10:23:00Z">
        <w:r>
          <w:rPr>
            <w:lang w:val="en-US"/>
          </w:rPr>
          <w:t>use of our RCQ version, we proposed an alternative way to score questionnaire</w:t>
        </w:r>
      </w:ins>
      <w:ins w:id="491" w:author="Leonardo Martins" w:date="2015-05-19T10:28:00Z">
        <w:r>
          <w:rPr>
            <w:lang w:val="en-US"/>
          </w:rPr>
          <w:t>s</w:t>
        </w:r>
      </w:ins>
      <w:ins w:id="492" w:author="Leonardo Martins" w:date="2015-05-19T10:23:00Z">
        <w:r>
          <w:rPr>
            <w:lang w:val="en-US"/>
          </w:rPr>
          <w:t xml:space="preserve"> for researchers and developers of web-based interventions</w:t>
        </w:r>
      </w:ins>
      <w:ins w:id="493" w:author="Leonardo Martins" w:date="2015-05-19T10:24:00Z">
        <w:r>
          <w:rPr>
            <w:lang w:val="en-US"/>
          </w:rPr>
          <w:t>.</w:t>
        </w:r>
      </w:ins>
      <w:ins w:id="494" w:author="Leonardo Martins" w:date="2015-05-19T10:23:00Z">
        <w:r>
          <w:rPr>
            <w:lang w:val="en-US"/>
          </w:rPr>
          <w:t xml:space="preserve"> </w:t>
        </w:r>
      </w:ins>
      <w:ins w:id="495" w:author="Leonardo Martins" w:date="2015-05-19T10:09:00Z">
        <w:r>
          <w:rPr>
            <w:lang w:val="en-US"/>
          </w:rPr>
          <w:t>Further</w:t>
        </w:r>
      </w:ins>
      <w:ins w:id="496" w:author="Leonardo Martins" w:date="2015-05-19T10:08:00Z">
        <w:r>
          <w:rPr>
            <w:lang w:val="en-US"/>
          </w:rPr>
          <w:t xml:space="preserve"> studies </w:t>
        </w:r>
      </w:ins>
      <w:ins w:id="497" w:author="Leonardo Martins" w:date="2015-05-19T10:09:00Z">
        <w:r>
          <w:rPr>
            <w:lang w:val="en-US"/>
          </w:rPr>
          <w:t>comparing</w:t>
        </w:r>
      </w:ins>
      <w:ins w:id="498" w:author="Leonardo Martins" w:date="2015-05-19T10:08:00Z">
        <w:r>
          <w:rPr>
            <w:lang w:val="en-US"/>
          </w:rPr>
          <w:t xml:space="preserve"> </w:t>
        </w:r>
      </w:ins>
      <w:ins w:id="499" w:author="Leonardo Martins" w:date="2015-05-19T10:09:00Z">
        <w:r>
          <w:rPr>
            <w:lang w:val="en-US"/>
          </w:rPr>
          <w:t xml:space="preserve">self-administrated and interviews </w:t>
        </w:r>
      </w:ins>
      <w:ins w:id="500" w:author="Leonardo Martins" w:date="2015-05-19T10:11:00Z">
        <w:r>
          <w:rPr>
            <w:lang w:val="en-US"/>
          </w:rPr>
          <w:t xml:space="preserve">versions of RCQ are necessary to </w:t>
        </w:r>
      </w:ins>
      <w:ins w:id="501" w:author="Leonardo Martins" w:date="2015-05-19T10:09:00Z">
        <w:r>
          <w:rPr>
            <w:lang w:val="en-US"/>
          </w:rPr>
          <w:t xml:space="preserve">elucidate if there are </w:t>
        </w:r>
      </w:ins>
      <w:ins w:id="502" w:author="Leonardo Martins" w:date="2015-05-19T10:11:00Z">
        <w:r>
          <w:rPr>
            <w:lang w:val="en-US"/>
          </w:rPr>
          <w:t xml:space="preserve">consistent </w:t>
        </w:r>
      </w:ins>
      <w:ins w:id="503" w:author="Leonardo Martins" w:date="2015-05-19T10:09:00Z">
        <w:r>
          <w:rPr>
            <w:lang w:val="en-US"/>
          </w:rPr>
          <w:t>differences among these versions</w:t>
        </w:r>
      </w:ins>
      <w:ins w:id="504" w:author="Leonardo Martins" w:date="2015-05-19T10:12:00Z">
        <w:r>
          <w:rPr>
            <w:lang w:val="en-US"/>
          </w:rPr>
          <w:t>.</w:t>
        </w:r>
      </w:ins>
      <w:ins w:id="505" w:author="Leonardo Martins" w:date="2015-05-19T10:09:00Z">
        <w:r>
          <w:rPr>
            <w:lang w:val="en-US"/>
          </w:rPr>
          <w:t xml:space="preserve"> </w:t>
        </w:r>
      </w:ins>
      <w:del w:id="506" w:author="Leonardo Martins" w:date="2015-05-19T10:04:00Z">
        <w:r>
          <w:rPr>
            <w:lang w:val="en-US"/>
          </w:rPr>
          <w:delText xml:space="preserve"> and brief intervention interventions. </w:delText>
        </w:r>
      </w:del>
      <w:del w:id="507" w:author="Leonardo Martins" w:date="2015-05-19T09:51:00Z">
        <w:r>
          <w:rPr>
            <w:lang w:val="en-US"/>
          </w:rPr>
          <w:delText>The items 4 and 8 should be reverse coded in order to perform the sum of the scale.</w:delText>
        </w:r>
      </w:del>
    </w:p>
    <w:p>
      <w:pPr>
        <w:pStyle w:val="TextBody"/>
        <w:tabs>
          <w:tab w:val="left" w:pos="3119" w:leader="none"/>
        </w:tabs>
        <w:rPr>
          <w:lang w:val="en-US"/>
        </w:rPr>
      </w:pPr>
      <w:del w:id="508" w:author="Leonardo Martins" w:date="2015-05-19T10:19:00Z">
        <w:r>
          <w:rPr>
            <w:lang w:val="en-US"/>
          </w:rPr>
          <w:delText xml:space="preserve">As far as we know, this is the first validation study of a web-based version of the Readiness to Change Questionnaire. </w:delText>
        </w:r>
      </w:del>
      <w:del w:id="509" w:author="Leonardo Martins" w:date="2015-05-19T10:22:00Z">
        <w:r>
          <w:rPr>
            <w:lang w:val="en-US"/>
          </w:rPr>
          <w:delText>We proposed an alternative way to score the questionnaire for researchers and developers of web-based interventions</w:delText>
        </w:r>
      </w:del>
      <w:del w:id="510" w:author="Leonardo Martins" w:date="2015-05-19T10:28:00Z">
        <w:r>
          <w:rPr>
            <w:lang w:val="en-US"/>
          </w:rPr>
          <w:delText xml:space="preserve">. </w:delText>
        </w:r>
      </w:del>
      <w:del w:id="511" w:author="Leonardo Martins" w:date="2015-05-19T10:33:00Z">
        <w:r>
          <w:rPr>
            <w:lang w:val="en-US"/>
          </w:rPr>
          <w:delText xml:space="preserve">We also used the polychoric correlations to perform analyses, suggested as more appropriate to explore the factor structure of questionnaires </w:delText>
        </w:r>
      </w:del>
      <w:del w:id="512" w:author="Leonardo Martins" w:date="2015-05-19T10:32:00Z">
        <w:r>
          <w:rPr>
            <w:lang w:val="en-US"/>
          </w:rPr>
          <w:delText>(Holgado–Tello et al., 2010).</w:delText>
        </w:r>
      </w:del>
    </w:p>
    <w:p>
      <w:pPr>
        <w:pStyle w:val="TextBody"/>
        <w:tabs>
          <w:tab w:val="left" w:pos="3119" w:leader="none"/>
        </w:tabs>
        <w:rPr>
          <w:lang w:val="en-US"/>
        </w:rPr>
      </w:pPr>
      <w:r>
        <w:rPr>
          <w:lang w:val="en-US"/>
        </w:rPr>
        <w:t xml:space="preserve">However, this study had limitations. </w:t>
      </w:r>
      <w:del w:id="513" w:author="Laisa Sartes" w:date="2015-05-08T19:04:00Z">
        <w:r>
          <w:rPr>
            <w:lang w:val="en-US"/>
          </w:rPr>
          <w:delText>First, t</w:delText>
        </w:r>
      </w:del>
      <w:ins w:id="514" w:author="Laisa Sartes" w:date="2015-05-08T19:04:00Z">
        <w:r>
          <w:rPr>
            <w:lang w:val="en-US"/>
          </w:rPr>
          <w:t>T</w:t>
        </w:r>
      </w:ins>
      <w:r>
        <w:rPr>
          <w:lang w:val="en-US"/>
        </w:rPr>
        <w:t xml:space="preserve">his is the first study conducted with users from Internet interventions and they may not represent the clinical samples or the general population, included in the others validations studies (Defuentes-Merillas et al., 2002; Forsberg et al., 2004; Hannöver et al., 2002; Rodríguez-Martos et al., 2000; Rollnick et al., 1992). We found that 72.1% of the sample had at least a college degree, proportion really far from that found in general population or clinics in Brazil. Second, we included in the analyses low-risk users who were not included in the other validation studies. We included this type of users because they are one of the targets of the </w:t>
      </w:r>
      <w:del w:id="515" w:author="Leonardo Martins" w:date="2015-05-19T10:47:00Z">
        <w:r>
          <w:rPr>
            <w:i/>
            <w:iCs/>
            <w:lang w:val="en-US"/>
          </w:rPr>
          <w:delText xml:space="preserve">Drinkless </w:delText>
        </w:r>
      </w:del>
      <w:ins w:id="516" w:author="Leonardo Martins" w:date="2015-05-19T10:47:00Z">
        <w:r>
          <w:rPr>
            <w:i/>
            <w:iCs/>
            <w:lang w:val="en-US"/>
          </w:rPr>
          <w:t xml:space="preserve">“Beber Menos” </w:t>
        </w:r>
      </w:ins>
      <w:r>
        <w:rPr>
          <w:lang w:val="en-US"/>
        </w:rPr>
        <w:t>intervention. Third, the data is limited to Brazil, which has a different culture compared with countries where studies of validation were conducted.</w:t>
      </w:r>
    </w:p>
    <w:p>
      <w:pPr>
        <w:pStyle w:val="TextBody"/>
        <w:rPr>
          <w:lang w:val="en-US"/>
        </w:rPr>
      </w:pPr>
      <w:r>
        <w:rPr>
          <w:lang w:val="en-US"/>
        </w:rPr>
        <w:t>In conclusion, we found that the RCQ</w:t>
      </w:r>
      <w:ins w:id="517" w:author="Laisa Sartes" w:date="2015-05-08T19:05:00Z">
        <w:r>
          <w:rPr>
            <w:lang w:val="en-US"/>
          </w:rPr>
          <w:t>-12</w:t>
        </w:r>
      </w:ins>
      <w:r>
        <w:rPr>
          <w:lang w:val="en-US"/>
        </w:rPr>
        <w:t xml:space="preserve"> is not useful to classify users into motivation stages, even though some of its items can be used as a </w:t>
      </w:r>
      <w:del w:id="518" w:author="Leonardo Martins" w:date="2015-05-19T10:35:00Z">
        <w:r>
          <w:rPr>
            <w:lang w:val="en-US"/>
          </w:rPr>
          <w:delText xml:space="preserve">predictor of </w:delText>
        </w:r>
      </w:del>
      <w:r>
        <w:rPr>
          <w:lang w:val="en-US"/>
        </w:rPr>
        <w:t>motivation</w:t>
      </w:r>
      <w:ins w:id="519" w:author="Leonardo Martins" w:date="2015-05-19T10:35:00Z">
        <w:r>
          <w:rPr>
            <w:lang w:val="en-US"/>
          </w:rPr>
          <w:t xml:space="preserve"> measure</w:t>
        </w:r>
      </w:ins>
      <w:r>
        <w:rPr>
          <w:lang w:val="en-US"/>
        </w:rPr>
        <w:t xml:space="preserve"> in future studies. All previous models suggested by literature</w:t>
      </w:r>
      <w:ins w:id="520" w:author="Leonardo Martins" w:date="2015-05-19T10:37:00Z">
        <w:r>
          <w:rPr>
            <w:lang w:val="en-US"/>
          </w:rPr>
          <w:t xml:space="preserve">, except for </w:t>
        </w:r>
      </w:ins>
      <w:del w:id="521" w:author="Leonardo Martins" w:date="2015-05-19T10:37:00Z">
        <w:r>
          <w:rPr>
            <w:lang w:val="en-US"/>
          </w:rPr>
          <w:delText xml:space="preserve"> and </w:delText>
        </w:r>
      </w:del>
      <w:r>
        <w:rPr>
          <w:lang w:val="en-US"/>
        </w:rPr>
        <w:t xml:space="preserve">the </w:t>
      </w:r>
      <w:ins w:id="522" w:author="Leonardo Martins" w:date="2015-05-19T10:37:00Z">
        <w:r>
          <w:rPr>
            <w:lang w:val="en-US"/>
          </w:rPr>
          <w:t xml:space="preserve">1-factor improved </w:t>
        </w:r>
      </w:ins>
      <w:r>
        <w:rPr>
          <w:lang w:val="en-US"/>
        </w:rPr>
        <w:t>model</w:t>
      </w:r>
      <w:ins w:id="523" w:author="Leonardo Martins" w:date="2015-05-19T10:37:00Z">
        <w:r>
          <w:rPr>
            <w:lang w:val="en-US"/>
          </w:rPr>
          <w:t xml:space="preserve"> that</w:t>
        </w:r>
      </w:ins>
      <w:r>
        <w:rPr>
          <w:lang w:val="en-US"/>
        </w:rPr>
        <w:t xml:space="preserve"> we created</w:t>
      </w:r>
      <w:ins w:id="524" w:author="Leonardo Martins" w:date="2015-05-19T11:29:00Z">
        <w:r>
          <w:rPr>
            <w:lang w:val="en-US"/>
          </w:rPr>
          <w:t>,</w:t>
        </w:r>
      </w:ins>
      <w:r>
        <w:rPr>
          <w:lang w:val="en-US"/>
        </w:rPr>
        <w:t xml:space="preserve"> showed </w:t>
      </w:r>
      <w:ins w:id="525" w:author="Leonardo Martins" w:date="2015-05-19T10:37:00Z">
        <w:r>
          <w:rPr>
            <w:lang w:val="en-US"/>
          </w:rPr>
          <w:t xml:space="preserve">really </w:t>
        </w:r>
      </w:ins>
      <w:r>
        <w:rPr>
          <w:lang w:val="en-US"/>
        </w:rPr>
        <w:t>poor fit indexes. This indicates that the RCQ</w:t>
      </w:r>
      <w:ins w:id="526" w:author="Laisa Sartes" w:date="2015-05-08T19:06:00Z">
        <w:r>
          <w:rPr>
            <w:lang w:val="en-US"/>
          </w:rPr>
          <w:t>-12</w:t>
        </w:r>
      </w:ins>
      <w:r>
        <w:rPr>
          <w:lang w:val="en-US"/>
        </w:rPr>
        <w:t xml:space="preserve"> is not useful to classify users into motivation stages</w:t>
      </w:r>
      <w:ins w:id="527" w:author="Laisa Sartes" w:date="2015-05-08T19:06:00Z">
        <w:r>
          <w:rPr>
            <w:lang w:val="en-US"/>
          </w:rPr>
          <w:t xml:space="preserve"> for </w:t>
        </w:r>
      </w:ins>
      <w:ins w:id="528" w:author="Leonardo Martins" w:date="2015-05-19T10:38:00Z">
        <w:r>
          <w:rPr>
            <w:lang w:val="en-US"/>
          </w:rPr>
          <w:t xml:space="preserve">a </w:t>
        </w:r>
      </w:ins>
      <w:ins w:id="529" w:author="Leonardo Martins" w:date="2015-05-19T11:30:00Z">
        <w:r>
          <w:rPr>
            <w:lang w:val="en-US"/>
          </w:rPr>
          <w:t>i</w:t>
        </w:r>
      </w:ins>
      <w:del w:id="530" w:author="Leonardo Martins" w:date="2015-05-19T11:30:00Z">
        <w:r>
          <w:rPr>
            <w:lang w:val="en-US"/>
          </w:rPr>
          <w:delText>I</w:delText>
        </w:r>
      </w:del>
      <w:ins w:id="531" w:author="Laisa Sartes" w:date="2015-05-08T19:06:00Z">
        <w:r>
          <w:rPr>
            <w:lang w:val="en-US"/>
          </w:rPr>
          <w:t>nternet sample</w:t>
        </w:r>
      </w:ins>
      <w:ins w:id="532" w:author="Leonardo Martins" w:date="2015-05-19T11:09:00Z">
        <w:r>
          <w:rPr>
            <w:lang w:val="en-US"/>
          </w:rPr>
          <w:t>.</w:t>
        </w:r>
      </w:ins>
      <w:del w:id="533" w:author="Leonardo Martins" w:date="2015-05-19T10:38:00Z">
        <w:r>
          <w:rPr>
            <w:lang w:val="en-US"/>
          </w:rPr>
          <w:delText xml:space="preserve"> to research</w:delText>
        </w:r>
      </w:del>
      <w:r>
        <w:rPr>
          <w:lang w:val="en-US"/>
        </w:rPr>
        <w:t xml:space="preserve">. For clinical settings in Brazil, </w:t>
      </w:r>
      <w:ins w:id="534" w:author="Laisa Sartes" w:date="2015-05-08T19:09:00Z">
        <w:r>
          <w:rPr>
            <w:lang w:val="en-US"/>
          </w:rPr>
          <w:t xml:space="preserve">we </w:t>
        </w:r>
      </w:ins>
      <w:ins w:id="535" w:author="Leonardo Martins" w:date="2015-05-19T10:39:00Z">
        <w:r>
          <w:rPr>
            <w:lang w:val="en-US"/>
          </w:rPr>
          <w:t xml:space="preserve">do not </w:t>
        </w:r>
      </w:ins>
      <w:ins w:id="536" w:author="Laisa Sartes" w:date="2015-05-08T19:09:00Z">
        <w:r>
          <w:rPr>
            <w:lang w:val="en-US"/>
          </w:rPr>
          <w:t>recommend</w:t>
        </w:r>
      </w:ins>
      <w:ins w:id="537" w:author="Leonardo Martins" w:date="2015-05-19T10:40:00Z">
        <w:r>
          <w:rPr>
            <w:lang w:val="en-US"/>
          </w:rPr>
          <w:t>,</w:t>
        </w:r>
      </w:ins>
      <w:ins w:id="538" w:author="Laisa Sartes" w:date="2015-05-08T19:09:00Z">
        <w:r>
          <w:rPr>
            <w:lang w:val="en-US"/>
          </w:rPr>
          <w:t xml:space="preserve"> </w:t>
        </w:r>
      </w:ins>
      <w:ins w:id="539" w:author="Leonardo Martins" w:date="2015-05-19T10:39:00Z">
        <w:r>
          <w:rPr>
            <w:lang w:val="en-US"/>
          </w:rPr>
          <w:t>at this moment</w:t>
        </w:r>
      </w:ins>
      <w:ins w:id="540" w:author="Leonardo Martins" w:date="2015-05-19T10:40:00Z">
        <w:r>
          <w:rPr>
            <w:lang w:val="en-US"/>
          </w:rPr>
          <w:t>,</w:t>
        </w:r>
      </w:ins>
      <w:ins w:id="541" w:author="Leonardo Martins" w:date="2015-05-19T10:39:00Z">
        <w:r>
          <w:rPr>
            <w:lang w:val="en-US"/>
          </w:rPr>
          <w:t xml:space="preserve"> the use of RCQ</w:t>
        </w:r>
      </w:ins>
      <w:del w:id="542" w:author="Leonardo Martins" w:date="2015-05-19T10:39:00Z">
        <w:r>
          <w:rPr>
            <w:lang w:val="en-US"/>
          </w:rPr>
          <w:delText>caution</w:delText>
        </w:r>
      </w:del>
      <w:ins w:id="543" w:author="Laisa Sartes" w:date="2015-05-08T19:09:00Z">
        <w:r>
          <w:rPr>
            <w:lang w:val="en-US"/>
          </w:rPr>
          <w:t xml:space="preserve">, since the instrument has </w:t>
        </w:r>
      </w:ins>
      <w:commentRangeStart w:id="17"/>
      <w:r>
        <w:rPr>
          <w:lang w:val="en-US"/>
        </w:rPr>
      </w:r>
      <w:ins w:id="544" w:author="Laisa Sartes" w:date="2015-05-08T19:09:00Z">
        <w:r>
          <w:rPr>
            <w:lang w:val="en-US"/>
          </w:rPr>
          <w:t>not</w:t>
        </w:r>
      </w:ins>
      <w:commentRangeEnd w:id="17"/>
      <w:r>
        <w:rPr>
          <w:lang w:val="en-US"/>
        </w:rPr>
      </w:r>
      <w:r>
        <w:rPr>
          <w:lang w:val="en-US"/>
        </w:rPr>
        <w:commentReference w:id="17"/>
      </w:r>
      <w:ins w:id="545" w:author="Laisa Sartes" w:date="2015-05-08T19:09:00Z">
        <w:r>
          <w:rPr>
            <w:lang w:val="en-US"/>
          </w:rPr>
          <w:t xml:space="preserve"> been evaluated</w:t>
        </w:r>
      </w:ins>
      <w:ins w:id="546" w:author="Leonardo Martins" w:date="2015-05-19T10:40:00Z">
        <w:r>
          <w:rPr>
            <w:lang w:val="en-US"/>
          </w:rPr>
          <w:t xml:space="preserve"> yet</w:t>
        </w:r>
      </w:ins>
      <w:ins w:id="547" w:author="Laisa Sartes" w:date="2015-05-08T19:09:00Z">
        <w:r>
          <w:rPr>
            <w:lang w:val="en-US"/>
          </w:rPr>
          <w:t xml:space="preserve"> for this population</w:t>
        </w:r>
      </w:ins>
      <w:del w:id="548" w:author="Leonardo Martins" w:date="2015-05-19T10:40:00Z">
        <w:r>
          <w:rPr>
            <w:lang w:val="en-US"/>
          </w:rPr>
          <w:delText xml:space="preserve"> in Brazil.</w:delText>
        </w:r>
      </w:del>
      <w:ins w:id="549" w:author="Laisa Sartes" w:date="2015-05-08T19:09:00Z">
        <w:r>
          <w:rPr>
            <w:lang w:val="en-US"/>
          </w:rPr>
          <w:t xml:space="preserve"> </w:t>
        </w:r>
      </w:ins>
      <w:del w:id="550" w:author="Laisa Sartes" w:date="2015-05-08T19:09:00Z">
        <w:r>
          <w:rPr>
            <w:lang w:val="en-US"/>
          </w:rPr>
          <w:delText xml:space="preserve">we recommend the use of SOCRATES scale. </w:delText>
        </w:r>
      </w:del>
      <w:r>
        <w:rPr>
          <w:lang w:val="en-US"/>
        </w:rPr>
        <w:t>Future studies should use the 4-item model for web-based alcohol interventions</w:t>
      </w:r>
      <w:ins w:id="551" w:author="Leonardo Martins" w:date="2015-05-19T10:41:00Z">
        <w:r>
          <w:rPr>
            <w:lang w:val="en-US"/>
          </w:rPr>
          <w:t xml:space="preserve"> and further studies </w:t>
        </w:r>
      </w:ins>
      <w:del w:id="552" w:author="Leonardo Martins" w:date="2015-05-19T10:41:00Z">
        <w:r>
          <w:rPr>
            <w:lang w:val="en-US"/>
          </w:rPr>
          <w:delText xml:space="preserve"> and that the items should be redesigned</w:delText>
        </w:r>
      </w:del>
      <w:ins w:id="553" w:author="Laisa Sartes" w:date="2015-05-08T19:09:00Z">
        <w:r>
          <w:rPr>
            <w:lang w:val="en-US"/>
          </w:rPr>
          <w:t xml:space="preserve"> </w:t>
        </w:r>
      </w:ins>
      <w:ins w:id="554" w:author="Leonardo Martins" w:date="2015-05-19T10:41:00Z">
        <w:r>
          <w:rPr>
            <w:lang w:val="en-US"/>
          </w:rPr>
          <w:t xml:space="preserve">are necessary to </w:t>
        </w:r>
      </w:ins>
      <w:del w:id="555" w:author="Leonardo Martins" w:date="2015-05-19T10:42:00Z">
        <w:r>
          <w:rPr>
            <w:lang w:val="en-US"/>
          </w:rPr>
          <w:delText xml:space="preserve">and </w:delText>
        </w:r>
      </w:del>
      <w:del w:id="556" w:author="Leonardo Martins" w:date="2015-05-19T10:42:00Z">
        <w:r>
          <w:rPr>
            <w:lang w:val="en-US"/>
          </w:rPr>
          <w:delText xml:space="preserve">the </w:delText>
        </w:r>
      </w:del>
      <w:ins w:id="557" w:author="Laisa Sartes" w:date="2015-05-08T19:10:00Z">
        <w:r>
          <w:rPr>
            <w:lang w:val="en-US"/>
          </w:rPr>
          <w:t>evaluat</w:t>
        </w:r>
      </w:ins>
      <w:ins w:id="558" w:author="Leonardo Martins" w:date="2015-05-19T10:42:00Z">
        <w:r>
          <w:rPr>
            <w:lang w:val="en-US"/>
          </w:rPr>
          <w:t>e</w:t>
        </w:r>
      </w:ins>
      <w:del w:id="559" w:author="Leonardo Martins" w:date="2015-05-19T10:42:00Z">
        <w:r>
          <w:rPr>
            <w:lang w:val="en-US"/>
          </w:rPr>
          <w:delText>ion</w:delText>
        </w:r>
      </w:del>
      <w:ins w:id="560" w:author="Laisa Sartes" w:date="2015-05-08T19:10:00Z">
        <w:r>
          <w:rPr>
            <w:lang w:val="en-US"/>
          </w:rPr>
          <w:t xml:space="preserve"> </w:t>
        </w:r>
      </w:ins>
      <w:del w:id="561" w:author="Leonardo Martins" w:date="2015-05-19T10:42:00Z">
        <w:r>
          <w:rPr>
            <w:lang w:val="en-US"/>
          </w:rPr>
          <w:delText xml:space="preserve">of </w:delText>
        </w:r>
      </w:del>
      <w:ins w:id="562" w:author="Laisa Sartes" w:date="2015-05-08T19:10:00Z">
        <w:r>
          <w:rPr>
            <w:lang w:val="en-US"/>
          </w:rPr>
          <w:t>its performance in clinical samples</w:t>
        </w:r>
      </w:ins>
      <w:ins w:id="563" w:author="Leonardo Martins" w:date="2015-05-19T11:22:00Z">
        <w:r>
          <w:rPr>
            <w:lang w:val="en-US"/>
          </w:rPr>
          <w:t xml:space="preserve">. </w:t>
        </w:r>
      </w:ins>
      <w:ins w:id="564" w:author="Leonardo Martins" w:date="2015-05-19T11:19:00Z">
        <w:r>
          <w:rPr>
            <w:lang w:val="en-US"/>
          </w:rPr>
          <w:t>Theoretical aspects</w:t>
        </w:r>
      </w:ins>
      <w:ins w:id="565" w:author="Leonardo Martins" w:date="2015-05-19T11:23:00Z">
        <w:r>
          <w:rPr>
            <w:lang w:val="en-US"/>
          </w:rPr>
          <w:t xml:space="preserve"> regarding differences among </w:t>
        </w:r>
      </w:ins>
      <w:ins w:id="566" w:author="Leonardo Martins" w:date="2015-05-19T11:19:00Z">
        <w:r>
          <w:rPr>
            <w:lang w:val="en-US"/>
          </w:rPr>
          <w:t xml:space="preserve">validation studies need to </w:t>
        </w:r>
      </w:ins>
      <w:ins w:id="567" w:author="Leonardo Martins" w:date="2015-05-19T11:24:00Z">
        <w:r>
          <w:rPr>
            <w:lang w:val="en-US"/>
          </w:rPr>
          <w:t>be addressed either</w:t>
        </w:r>
      </w:ins>
      <w:ins w:id="568" w:author="Leonardo Martins" w:date="2015-05-19T11:19:00Z">
        <w:r>
          <w:rPr>
            <w:lang w:val="en-US"/>
          </w:rPr>
          <w:t xml:space="preserve"> </w:t>
        </w:r>
      </w:ins>
      <w:ins w:id="569" w:author="Leonardo Martins" w:date="2015-05-19T11:24:00Z">
        <w:r>
          <w:rPr>
            <w:lang w:val="en-US"/>
          </w:rPr>
          <w:t>considering possible advance in</w:t>
        </w:r>
      </w:ins>
      <w:ins w:id="570" w:author="Leonardo Martins" w:date="2015-05-19T11:27:00Z">
        <w:r>
          <w:rPr>
            <w:lang w:val="en-US"/>
          </w:rPr>
          <w:t xml:space="preserve"> transtheoretical model of change</w:t>
        </w:r>
      </w:ins>
      <w:ins w:id="571" w:author="Leonardo Martins" w:date="2015-05-19T11:28:00Z">
        <w:r>
          <w:rPr>
            <w:lang w:val="en-US"/>
          </w:rPr>
          <w:t xml:space="preserve"> or even new theories about changing behavior. </w:t>
        </w:r>
      </w:ins>
      <w:del w:id="572" w:author="Laisa Sartes" w:date="2015-05-08T19:09:00Z">
        <w:r>
          <w:rPr>
            <w:lang w:val="en-US"/>
          </w:rPr>
          <w:delText>.</w:delText>
        </w:r>
      </w:del>
    </w:p>
    <w:p>
      <w:pPr>
        <w:pStyle w:val="TextBody"/>
        <w:pageBreakBefore/>
        <w:rPr>
          <w:lang w:val="en-US"/>
        </w:rPr>
      </w:pPr>
      <w:r>
        <w:rPr>
          <w:lang w:val="en-US"/>
        </w:rPr>
        <w:t xml:space="preserve">Table 1 – Sample demographic characteristics </w:t>
      </w:r>
      <w:ins w:id="573" w:author="Leonardo Martins" w:date="2015-05-19T08:28:00Z">
        <w:r>
          <w:rPr>
            <w:lang w:val="en-US"/>
          </w:rPr>
          <w:t>(n=</w:t>
        </w:r>
      </w:ins>
      <w:ins w:id="574" w:author="Leonardo Martins" w:date="2015-05-19T08:29:00Z">
        <w:r>
          <w:rPr>
            <w:lang w:val="en-US"/>
          </w:rPr>
          <w:t>641)</w:t>
        </w:r>
      </w:ins>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3342"/>
        <w:gridCol w:w="1020"/>
      </w:tblGrid>
      <w:tr>
        <w:trPr>
          <w:cantSplit w:val="false"/>
        </w:trPr>
        <w:tc>
          <w:tcPr>
            <w:tcW w:w="3342" w:type="dxa"/>
            <w:tcBorders>
              <w:top w:val="nil"/>
              <w:left w:val="nil"/>
              <w:bottom w:val="nil"/>
              <w:insideH w:val="nil"/>
              <w:right w:val="nil"/>
              <w:insideV w:val="nil"/>
            </w:tcBorders>
            <w:shd w:fill="FFFFFF" w:val="clear"/>
          </w:tcPr>
          <w:p>
            <w:pPr>
              <w:pStyle w:val="TableContents"/>
              <w:spacing w:lineRule="auto" w:line="240"/>
              <w:rPr>
                <w:sz w:val="20"/>
                <w:szCs w:val="20"/>
                <w:lang w:val="en-US"/>
              </w:rPr>
            </w:pPr>
            <w:r>
              <w:rPr>
                <w:sz w:val="20"/>
                <w:szCs w:val="20"/>
                <w:lang w:val="en-US"/>
              </w:rPr>
              <w:t>Items</w:t>
            </w:r>
          </w:p>
        </w:tc>
        <w:tc>
          <w:tcPr>
            <w:tcW w:w="1020" w:type="dxa"/>
            <w:tcBorders>
              <w:top w:val="nil"/>
              <w:left w:val="nil"/>
              <w:bottom w:val="nil"/>
              <w:insideH w:val="nil"/>
              <w:right w:val="nil"/>
              <w:insideV w:val="nil"/>
            </w:tcBorders>
            <w:shd w:fill="FFFFFF" w:val="clear"/>
          </w:tcPr>
          <w:p>
            <w:pPr>
              <w:pStyle w:val="TableContents"/>
              <w:spacing w:lineRule="auto" w:line="240"/>
              <w:jc w:val="center"/>
              <w:rPr>
                <w:sz w:val="20"/>
                <w:szCs w:val="20"/>
                <w:lang w:val="en-US"/>
              </w:rPr>
            </w:pPr>
            <w:commentRangeStart w:id="18"/>
            <w:r>
              <w:rPr>
                <w:sz w:val="20"/>
                <w:szCs w:val="20"/>
                <w:lang w:val="en-US"/>
              </w:rPr>
              <w:t>%</w:t>
            </w:r>
            <w:commentRangeEnd w:id="18"/>
            <w:r>
              <w:rPr>
                <w:sz w:val="20"/>
                <w:szCs w:val="20"/>
                <w:lang w:val="en-US"/>
              </w:rPr>
            </w:r>
            <w:r>
              <w:rPr>
                <w:sz w:val="20"/>
                <w:szCs w:val="20"/>
                <w:lang w:val="en-US"/>
              </w:rPr>
              <w:commentReference w:id="18"/>
            </w:r>
          </w:p>
        </w:tc>
      </w:tr>
      <w:tr>
        <w:trPr>
          <w:cantSplit w:val="false"/>
        </w:trPr>
        <w:tc>
          <w:tcPr>
            <w:tcW w:w="3342" w:type="dxa"/>
            <w:tcBorders>
              <w:top w:val="nil"/>
              <w:left w:val="nil"/>
              <w:bottom w:val="nil"/>
              <w:insideH w:val="nil"/>
              <w:right w:val="nil"/>
              <w:insideV w:val="nil"/>
            </w:tcBorders>
            <w:shd w:fill="FFFFFF" w:val="clear"/>
          </w:tcPr>
          <w:p>
            <w:pPr>
              <w:pStyle w:val="TableContents"/>
              <w:spacing w:lineRule="auto" w:line="240"/>
              <w:rPr>
                <w:sz w:val="20"/>
                <w:szCs w:val="20"/>
                <w:lang w:val="en-US"/>
              </w:rPr>
            </w:pPr>
            <w:r>
              <w:rPr>
                <w:sz w:val="20"/>
                <w:szCs w:val="20"/>
                <w:lang w:val="en-US"/>
              </w:rPr>
              <w:t>Education</w:t>
            </w:r>
          </w:p>
        </w:tc>
        <w:tc>
          <w:tcPr>
            <w:tcW w:w="1020" w:type="dxa"/>
            <w:tcBorders>
              <w:top w:val="nil"/>
              <w:left w:val="nil"/>
              <w:bottom w:val="nil"/>
              <w:insideH w:val="nil"/>
              <w:right w:val="nil"/>
              <w:insideV w:val="nil"/>
            </w:tcBorders>
            <w:shd w:fill="FFFFFF" w:val="clear"/>
          </w:tcPr>
          <w:p>
            <w:pPr>
              <w:pStyle w:val="TableContents"/>
              <w:spacing w:lineRule="auto" w:line="240"/>
              <w:jc w:val="center"/>
              <w:rPr>
                <w:sz w:val="20"/>
                <w:szCs w:val="20"/>
                <w:lang w:val="en-US"/>
              </w:rPr>
            </w:pPr>
            <w:r>
              <w:rPr>
                <w:sz w:val="20"/>
                <w:szCs w:val="20"/>
                <w:lang w:val="en-US"/>
              </w:rPr>
            </w:r>
          </w:p>
        </w:tc>
      </w:tr>
      <w:tr>
        <w:trPr>
          <w:cantSplit w:val="false"/>
        </w:trPr>
        <w:tc>
          <w:tcPr>
            <w:tcW w:w="3342" w:type="dxa"/>
            <w:tcBorders>
              <w:top w:val="nil"/>
              <w:left w:val="nil"/>
              <w:bottom w:val="nil"/>
              <w:insideH w:val="nil"/>
              <w:right w:val="nil"/>
              <w:insideV w:val="nil"/>
            </w:tcBorders>
            <w:shd w:fill="FFFFFF" w:val="clear"/>
          </w:tcPr>
          <w:p>
            <w:pPr>
              <w:pStyle w:val="TableContents"/>
              <w:spacing w:lineRule="auto" w:line="240"/>
              <w:rPr>
                <w:sz w:val="20"/>
                <w:szCs w:val="20"/>
                <w:lang w:val="en-US"/>
              </w:rPr>
            </w:pPr>
            <w:r>
              <w:rPr>
                <w:sz w:val="20"/>
                <w:szCs w:val="20"/>
                <w:lang w:val="en-US"/>
              </w:rPr>
              <w:t xml:space="preserve">   </w:t>
            </w:r>
            <w:r>
              <w:rPr>
                <w:sz w:val="20"/>
                <w:szCs w:val="20"/>
                <w:lang w:val="en-US"/>
              </w:rPr>
              <w:t>College</w:t>
            </w:r>
          </w:p>
        </w:tc>
        <w:tc>
          <w:tcPr>
            <w:tcW w:w="1020" w:type="dxa"/>
            <w:tcBorders>
              <w:top w:val="nil"/>
              <w:left w:val="nil"/>
              <w:bottom w:val="nil"/>
              <w:insideH w:val="nil"/>
              <w:right w:val="nil"/>
              <w:insideV w:val="nil"/>
            </w:tcBorders>
            <w:shd w:fill="FFFFFF" w:val="clear"/>
          </w:tcPr>
          <w:p>
            <w:pPr>
              <w:pStyle w:val="TableContents"/>
              <w:spacing w:lineRule="auto" w:line="240"/>
              <w:jc w:val="center"/>
              <w:rPr>
                <w:sz w:val="20"/>
                <w:szCs w:val="20"/>
                <w:lang w:val="en-US"/>
              </w:rPr>
            </w:pPr>
            <w:r>
              <w:rPr>
                <w:sz w:val="20"/>
                <w:szCs w:val="20"/>
                <w:lang w:val="en-US"/>
              </w:rPr>
              <w:t>73.1</w:t>
            </w:r>
          </w:p>
        </w:tc>
      </w:tr>
      <w:tr>
        <w:trPr>
          <w:cantSplit w:val="false"/>
        </w:trPr>
        <w:tc>
          <w:tcPr>
            <w:tcW w:w="3342" w:type="dxa"/>
            <w:tcBorders>
              <w:top w:val="nil"/>
              <w:left w:val="nil"/>
              <w:bottom w:val="nil"/>
              <w:insideH w:val="nil"/>
              <w:right w:val="nil"/>
              <w:insideV w:val="nil"/>
            </w:tcBorders>
            <w:shd w:fill="FFFFFF" w:val="clear"/>
          </w:tcPr>
          <w:p>
            <w:pPr>
              <w:pStyle w:val="TableContents"/>
              <w:spacing w:lineRule="auto" w:line="240"/>
              <w:rPr>
                <w:sz w:val="20"/>
                <w:szCs w:val="20"/>
                <w:lang w:val="en-US"/>
              </w:rPr>
            </w:pPr>
            <w:r>
              <w:rPr>
                <w:sz w:val="20"/>
                <w:szCs w:val="20"/>
                <w:lang w:val="en-US"/>
              </w:rPr>
              <w:t xml:space="preserve">   </w:t>
            </w:r>
            <w:r>
              <w:rPr>
                <w:sz w:val="20"/>
                <w:szCs w:val="20"/>
                <w:lang w:val="en-US"/>
              </w:rPr>
              <w:t>High school</w:t>
            </w:r>
          </w:p>
        </w:tc>
        <w:tc>
          <w:tcPr>
            <w:tcW w:w="1020" w:type="dxa"/>
            <w:tcBorders>
              <w:top w:val="nil"/>
              <w:left w:val="nil"/>
              <w:bottom w:val="nil"/>
              <w:insideH w:val="nil"/>
              <w:right w:val="nil"/>
              <w:insideV w:val="nil"/>
            </w:tcBorders>
            <w:shd w:fill="FFFFFF" w:val="clear"/>
          </w:tcPr>
          <w:p>
            <w:pPr>
              <w:pStyle w:val="TableContents"/>
              <w:spacing w:lineRule="auto" w:line="240"/>
              <w:jc w:val="center"/>
              <w:rPr>
                <w:sz w:val="20"/>
                <w:szCs w:val="20"/>
                <w:lang w:val="en-US"/>
              </w:rPr>
            </w:pPr>
            <w:r>
              <w:rPr>
                <w:sz w:val="20"/>
                <w:szCs w:val="20"/>
                <w:lang w:val="en-US"/>
              </w:rPr>
              <w:t>24.3</w:t>
            </w:r>
          </w:p>
        </w:tc>
      </w:tr>
      <w:tr>
        <w:trPr>
          <w:cantSplit w:val="false"/>
        </w:trPr>
        <w:tc>
          <w:tcPr>
            <w:tcW w:w="3342" w:type="dxa"/>
            <w:tcBorders>
              <w:top w:val="nil"/>
              <w:left w:val="nil"/>
              <w:bottom w:val="nil"/>
              <w:insideH w:val="nil"/>
              <w:right w:val="nil"/>
              <w:insideV w:val="nil"/>
            </w:tcBorders>
            <w:shd w:fill="FFFFFF" w:val="clear"/>
          </w:tcPr>
          <w:p>
            <w:pPr>
              <w:pStyle w:val="TableContents"/>
              <w:spacing w:lineRule="auto" w:line="240"/>
              <w:rPr>
                <w:sz w:val="20"/>
                <w:szCs w:val="20"/>
                <w:lang w:val="en-US"/>
              </w:rPr>
            </w:pPr>
            <w:r>
              <w:rPr>
                <w:sz w:val="20"/>
                <w:szCs w:val="20"/>
                <w:lang w:val="en-US"/>
              </w:rPr>
              <w:t xml:space="preserve">   </w:t>
            </w:r>
            <w:r>
              <w:rPr>
                <w:sz w:val="20"/>
                <w:szCs w:val="20"/>
                <w:lang w:val="en-US"/>
              </w:rPr>
              <w:t>Elementary</w:t>
            </w:r>
          </w:p>
        </w:tc>
        <w:tc>
          <w:tcPr>
            <w:tcW w:w="1020" w:type="dxa"/>
            <w:tcBorders>
              <w:top w:val="nil"/>
              <w:left w:val="nil"/>
              <w:bottom w:val="nil"/>
              <w:insideH w:val="nil"/>
              <w:right w:val="nil"/>
              <w:insideV w:val="nil"/>
            </w:tcBorders>
            <w:shd w:fill="FFFFFF" w:val="clear"/>
          </w:tcPr>
          <w:p>
            <w:pPr>
              <w:pStyle w:val="TableContents"/>
              <w:spacing w:lineRule="auto" w:line="240"/>
              <w:jc w:val="center"/>
              <w:rPr>
                <w:sz w:val="20"/>
                <w:szCs w:val="20"/>
                <w:lang w:val="en-US"/>
              </w:rPr>
            </w:pPr>
            <w:r>
              <w:rPr>
                <w:sz w:val="20"/>
                <w:szCs w:val="20"/>
                <w:lang w:val="en-US"/>
              </w:rPr>
              <w:t>2.5</w:t>
            </w:r>
          </w:p>
        </w:tc>
      </w:tr>
      <w:tr>
        <w:trPr>
          <w:cantSplit w:val="false"/>
        </w:trPr>
        <w:tc>
          <w:tcPr>
            <w:tcW w:w="3342" w:type="dxa"/>
            <w:tcBorders>
              <w:top w:val="nil"/>
              <w:left w:val="nil"/>
              <w:bottom w:val="nil"/>
              <w:insideH w:val="nil"/>
              <w:right w:val="nil"/>
              <w:insideV w:val="nil"/>
            </w:tcBorders>
            <w:shd w:fill="FFFFFF" w:val="clear"/>
          </w:tcPr>
          <w:p>
            <w:pPr>
              <w:pStyle w:val="TableContents"/>
              <w:spacing w:lineRule="auto" w:line="240"/>
              <w:rPr>
                <w:sz w:val="20"/>
                <w:szCs w:val="20"/>
                <w:lang w:val="en-US"/>
              </w:rPr>
            </w:pPr>
            <w:r>
              <w:rPr>
                <w:sz w:val="20"/>
                <w:szCs w:val="20"/>
                <w:lang w:val="en-US"/>
              </w:rPr>
              <w:t>Employment?</w:t>
            </w:r>
          </w:p>
        </w:tc>
        <w:tc>
          <w:tcPr>
            <w:tcW w:w="1020" w:type="dxa"/>
            <w:tcBorders>
              <w:top w:val="nil"/>
              <w:left w:val="nil"/>
              <w:bottom w:val="nil"/>
              <w:insideH w:val="nil"/>
              <w:right w:val="nil"/>
              <w:insideV w:val="nil"/>
            </w:tcBorders>
            <w:shd w:fill="FFFFFF" w:val="clear"/>
          </w:tcPr>
          <w:p>
            <w:pPr>
              <w:pStyle w:val="TableContents"/>
              <w:spacing w:lineRule="auto" w:line="240"/>
              <w:jc w:val="center"/>
              <w:rPr>
                <w:sz w:val="20"/>
                <w:szCs w:val="20"/>
                <w:lang w:val="en-US"/>
              </w:rPr>
            </w:pPr>
            <w:r>
              <w:rPr>
                <w:sz w:val="20"/>
                <w:szCs w:val="20"/>
                <w:lang w:val="en-US"/>
              </w:rPr>
            </w:r>
          </w:p>
        </w:tc>
      </w:tr>
      <w:tr>
        <w:trPr>
          <w:cantSplit w:val="false"/>
        </w:trPr>
        <w:tc>
          <w:tcPr>
            <w:tcW w:w="3342" w:type="dxa"/>
            <w:tcBorders>
              <w:top w:val="nil"/>
              <w:left w:val="nil"/>
              <w:bottom w:val="nil"/>
              <w:insideH w:val="nil"/>
              <w:right w:val="nil"/>
              <w:insideV w:val="nil"/>
            </w:tcBorders>
            <w:shd w:fill="FFFFFF" w:val="clear"/>
          </w:tcPr>
          <w:p>
            <w:pPr>
              <w:pStyle w:val="TableContents"/>
              <w:spacing w:lineRule="auto" w:line="240"/>
              <w:rPr>
                <w:sz w:val="20"/>
                <w:szCs w:val="20"/>
                <w:lang w:val="en-US"/>
              </w:rPr>
            </w:pPr>
            <w:r>
              <w:rPr>
                <w:sz w:val="20"/>
                <w:szCs w:val="20"/>
                <w:lang w:val="en-US"/>
              </w:rPr>
              <w:t xml:space="preserve">   </w:t>
            </w:r>
            <w:r>
              <w:rPr>
                <w:sz w:val="20"/>
                <w:szCs w:val="20"/>
                <w:lang w:val="en-US"/>
              </w:rPr>
              <w:t>Yes</w:t>
            </w:r>
          </w:p>
        </w:tc>
        <w:tc>
          <w:tcPr>
            <w:tcW w:w="1020" w:type="dxa"/>
            <w:tcBorders>
              <w:top w:val="nil"/>
              <w:left w:val="nil"/>
              <w:bottom w:val="nil"/>
              <w:insideH w:val="nil"/>
              <w:right w:val="nil"/>
              <w:insideV w:val="nil"/>
            </w:tcBorders>
            <w:shd w:fill="FFFFFF" w:val="clear"/>
          </w:tcPr>
          <w:p>
            <w:pPr>
              <w:pStyle w:val="TableContents"/>
              <w:spacing w:lineRule="auto" w:line="240"/>
              <w:jc w:val="center"/>
              <w:rPr>
                <w:sz w:val="20"/>
                <w:szCs w:val="20"/>
                <w:lang w:val="en-US"/>
              </w:rPr>
            </w:pPr>
            <w:r>
              <w:rPr>
                <w:sz w:val="20"/>
                <w:szCs w:val="20"/>
                <w:lang w:val="en-US"/>
              </w:rPr>
              <w:t>84.6</w:t>
            </w:r>
          </w:p>
        </w:tc>
      </w:tr>
      <w:tr>
        <w:trPr>
          <w:cantSplit w:val="false"/>
        </w:trPr>
        <w:tc>
          <w:tcPr>
            <w:tcW w:w="3342" w:type="dxa"/>
            <w:tcBorders>
              <w:top w:val="nil"/>
              <w:left w:val="nil"/>
              <w:bottom w:val="nil"/>
              <w:insideH w:val="nil"/>
              <w:right w:val="nil"/>
              <w:insideV w:val="nil"/>
            </w:tcBorders>
            <w:shd w:fill="FFFFFF" w:val="clear"/>
          </w:tcPr>
          <w:p>
            <w:pPr>
              <w:pStyle w:val="TableContents"/>
              <w:spacing w:lineRule="auto" w:line="240"/>
              <w:rPr>
                <w:sz w:val="20"/>
                <w:szCs w:val="20"/>
                <w:lang w:val="en-US"/>
              </w:rPr>
            </w:pPr>
            <w:r>
              <w:rPr>
                <w:sz w:val="20"/>
                <w:szCs w:val="20"/>
                <w:lang w:val="en-US"/>
              </w:rPr>
              <w:t xml:space="preserve">   </w:t>
            </w:r>
            <w:r>
              <w:rPr>
                <w:sz w:val="20"/>
                <w:szCs w:val="20"/>
                <w:lang w:val="en-US"/>
              </w:rPr>
              <w:t>No</w:t>
            </w:r>
          </w:p>
        </w:tc>
        <w:tc>
          <w:tcPr>
            <w:tcW w:w="1020" w:type="dxa"/>
            <w:tcBorders>
              <w:top w:val="nil"/>
              <w:left w:val="nil"/>
              <w:bottom w:val="nil"/>
              <w:insideH w:val="nil"/>
              <w:right w:val="nil"/>
              <w:insideV w:val="nil"/>
            </w:tcBorders>
            <w:shd w:fill="FFFFFF" w:val="clear"/>
          </w:tcPr>
          <w:p>
            <w:pPr>
              <w:pStyle w:val="TableContents"/>
              <w:spacing w:lineRule="auto" w:line="240"/>
              <w:jc w:val="center"/>
              <w:rPr>
                <w:sz w:val="20"/>
                <w:szCs w:val="20"/>
                <w:lang w:val="en-US"/>
              </w:rPr>
            </w:pPr>
            <w:r>
              <w:rPr>
                <w:sz w:val="20"/>
                <w:szCs w:val="20"/>
                <w:lang w:val="en-US"/>
              </w:rPr>
              <w:t>15.4</w:t>
            </w:r>
          </w:p>
        </w:tc>
      </w:tr>
      <w:tr>
        <w:trPr>
          <w:cantSplit w:val="false"/>
        </w:trPr>
        <w:tc>
          <w:tcPr>
            <w:tcW w:w="3342" w:type="dxa"/>
            <w:tcBorders>
              <w:top w:val="nil"/>
              <w:left w:val="nil"/>
              <w:bottom w:val="nil"/>
              <w:insideH w:val="nil"/>
              <w:right w:val="nil"/>
              <w:insideV w:val="nil"/>
            </w:tcBorders>
            <w:shd w:fill="FFFFFF" w:val="clear"/>
          </w:tcPr>
          <w:p>
            <w:pPr>
              <w:pStyle w:val="TableContents"/>
              <w:spacing w:lineRule="auto" w:line="240"/>
              <w:rPr>
                <w:sz w:val="20"/>
                <w:szCs w:val="20"/>
                <w:lang w:val="en-US"/>
              </w:rPr>
            </w:pPr>
            <w:r>
              <w:rPr>
                <w:sz w:val="20"/>
                <w:szCs w:val="20"/>
                <w:lang w:val="en-US"/>
              </w:rPr>
              <w:t>Brazil's region</w:t>
            </w:r>
          </w:p>
        </w:tc>
        <w:tc>
          <w:tcPr>
            <w:tcW w:w="1020" w:type="dxa"/>
            <w:tcBorders>
              <w:top w:val="nil"/>
              <w:left w:val="nil"/>
              <w:bottom w:val="nil"/>
              <w:insideH w:val="nil"/>
              <w:right w:val="nil"/>
              <w:insideV w:val="nil"/>
            </w:tcBorders>
            <w:shd w:fill="FFFFFF" w:val="clear"/>
          </w:tcPr>
          <w:p>
            <w:pPr>
              <w:pStyle w:val="TableContents"/>
              <w:spacing w:lineRule="auto" w:line="240"/>
              <w:jc w:val="center"/>
              <w:rPr>
                <w:sz w:val="20"/>
                <w:szCs w:val="20"/>
                <w:lang w:val="en-US"/>
              </w:rPr>
            </w:pPr>
            <w:r>
              <w:rPr>
                <w:sz w:val="20"/>
                <w:szCs w:val="20"/>
                <w:lang w:val="en-US"/>
              </w:rPr>
            </w:r>
          </w:p>
        </w:tc>
      </w:tr>
      <w:tr>
        <w:trPr>
          <w:cantSplit w:val="false"/>
        </w:trPr>
        <w:tc>
          <w:tcPr>
            <w:tcW w:w="3342" w:type="dxa"/>
            <w:tcBorders>
              <w:top w:val="nil"/>
              <w:left w:val="nil"/>
              <w:bottom w:val="nil"/>
              <w:insideH w:val="nil"/>
              <w:right w:val="nil"/>
              <w:insideV w:val="nil"/>
            </w:tcBorders>
            <w:shd w:fill="FFFFFF" w:val="clear"/>
          </w:tcPr>
          <w:p>
            <w:pPr>
              <w:pStyle w:val="TableContents"/>
              <w:spacing w:lineRule="auto" w:line="240"/>
              <w:rPr>
                <w:sz w:val="20"/>
                <w:szCs w:val="20"/>
                <w:lang w:val="en-US"/>
              </w:rPr>
            </w:pPr>
            <w:r>
              <w:rPr>
                <w:sz w:val="20"/>
                <w:szCs w:val="20"/>
                <w:lang w:val="en-US"/>
              </w:rPr>
              <w:t xml:space="preserve">   </w:t>
            </w:r>
            <w:r>
              <w:rPr>
                <w:sz w:val="20"/>
                <w:szCs w:val="20"/>
                <w:lang w:val="en-US"/>
              </w:rPr>
              <w:t>Southeast</w:t>
            </w:r>
          </w:p>
        </w:tc>
        <w:tc>
          <w:tcPr>
            <w:tcW w:w="1020" w:type="dxa"/>
            <w:tcBorders>
              <w:top w:val="nil"/>
              <w:left w:val="nil"/>
              <w:bottom w:val="nil"/>
              <w:insideH w:val="nil"/>
              <w:right w:val="nil"/>
              <w:insideV w:val="nil"/>
            </w:tcBorders>
            <w:shd w:fill="FFFFFF" w:val="clear"/>
          </w:tcPr>
          <w:p>
            <w:pPr>
              <w:pStyle w:val="TableContents"/>
              <w:spacing w:lineRule="auto" w:line="240"/>
              <w:jc w:val="center"/>
              <w:rPr>
                <w:sz w:val="20"/>
                <w:szCs w:val="20"/>
                <w:lang w:val="en-US"/>
              </w:rPr>
            </w:pPr>
            <w:r>
              <w:rPr>
                <w:sz w:val="20"/>
                <w:szCs w:val="20"/>
                <w:lang w:val="en-US"/>
              </w:rPr>
              <w:t>49.3</w:t>
            </w:r>
          </w:p>
        </w:tc>
      </w:tr>
      <w:tr>
        <w:trPr>
          <w:cantSplit w:val="false"/>
        </w:trPr>
        <w:tc>
          <w:tcPr>
            <w:tcW w:w="3342" w:type="dxa"/>
            <w:tcBorders>
              <w:top w:val="nil"/>
              <w:left w:val="nil"/>
              <w:bottom w:val="nil"/>
              <w:insideH w:val="nil"/>
              <w:right w:val="nil"/>
              <w:insideV w:val="nil"/>
            </w:tcBorders>
            <w:shd w:fill="FFFFFF" w:val="clear"/>
          </w:tcPr>
          <w:p>
            <w:pPr>
              <w:pStyle w:val="TableContents"/>
              <w:spacing w:lineRule="auto" w:line="240"/>
              <w:rPr>
                <w:sz w:val="20"/>
                <w:szCs w:val="20"/>
                <w:lang w:val="en-US"/>
              </w:rPr>
            </w:pPr>
            <w:r>
              <w:rPr>
                <w:sz w:val="20"/>
                <w:szCs w:val="20"/>
                <w:lang w:val="en-US"/>
              </w:rPr>
              <w:t xml:space="preserve">   </w:t>
            </w:r>
            <w:r>
              <w:rPr>
                <w:sz w:val="20"/>
                <w:szCs w:val="20"/>
                <w:lang w:val="en-US"/>
              </w:rPr>
              <w:t>Northeast</w:t>
            </w:r>
          </w:p>
        </w:tc>
        <w:tc>
          <w:tcPr>
            <w:tcW w:w="1020" w:type="dxa"/>
            <w:tcBorders>
              <w:top w:val="nil"/>
              <w:left w:val="nil"/>
              <w:bottom w:val="nil"/>
              <w:insideH w:val="nil"/>
              <w:right w:val="nil"/>
              <w:insideV w:val="nil"/>
            </w:tcBorders>
            <w:shd w:fill="FFFFFF" w:val="clear"/>
          </w:tcPr>
          <w:p>
            <w:pPr>
              <w:pStyle w:val="TableContents"/>
              <w:spacing w:lineRule="auto" w:line="240"/>
              <w:jc w:val="center"/>
              <w:rPr>
                <w:sz w:val="20"/>
                <w:szCs w:val="20"/>
                <w:lang w:val="en-US"/>
              </w:rPr>
            </w:pPr>
            <w:r>
              <w:rPr>
                <w:sz w:val="20"/>
                <w:szCs w:val="20"/>
                <w:lang w:val="en-US"/>
              </w:rPr>
              <w:t>21.9</w:t>
            </w:r>
          </w:p>
        </w:tc>
      </w:tr>
      <w:tr>
        <w:trPr>
          <w:cantSplit w:val="false"/>
        </w:trPr>
        <w:tc>
          <w:tcPr>
            <w:tcW w:w="3342" w:type="dxa"/>
            <w:tcBorders>
              <w:top w:val="nil"/>
              <w:left w:val="nil"/>
              <w:bottom w:val="nil"/>
              <w:insideH w:val="nil"/>
              <w:right w:val="nil"/>
              <w:insideV w:val="nil"/>
            </w:tcBorders>
            <w:shd w:fill="FFFFFF" w:val="clear"/>
          </w:tcPr>
          <w:p>
            <w:pPr>
              <w:pStyle w:val="TableContents"/>
              <w:spacing w:lineRule="auto" w:line="240"/>
              <w:rPr>
                <w:sz w:val="20"/>
                <w:szCs w:val="20"/>
                <w:lang w:val="en-US"/>
              </w:rPr>
            </w:pPr>
            <w:r>
              <w:rPr>
                <w:sz w:val="20"/>
                <w:szCs w:val="20"/>
                <w:lang w:val="en-US"/>
              </w:rPr>
              <w:t xml:space="preserve">   </w:t>
            </w:r>
            <w:r>
              <w:rPr>
                <w:sz w:val="20"/>
                <w:szCs w:val="20"/>
                <w:lang w:val="en-US"/>
              </w:rPr>
              <w:t>South</w:t>
            </w:r>
          </w:p>
        </w:tc>
        <w:tc>
          <w:tcPr>
            <w:tcW w:w="1020" w:type="dxa"/>
            <w:tcBorders>
              <w:top w:val="nil"/>
              <w:left w:val="nil"/>
              <w:bottom w:val="nil"/>
              <w:insideH w:val="nil"/>
              <w:right w:val="nil"/>
              <w:insideV w:val="nil"/>
            </w:tcBorders>
            <w:shd w:fill="FFFFFF" w:val="clear"/>
          </w:tcPr>
          <w:p>
            <w:pPr>
              <w:pStyle w:val="TableContents"/>
              <w:spacing w:lineRule="auto" w:line="240"/>
              <w:jc w:val="center"/>
              <w:rPr>
                <w:sz w:val="20"/>
                <w:szCs w:val="20"/>
                <w:lang w:val="en-US"/>
              </w:rPr>
            </w:pPr>
            <w:r>
              <w:rPr>
                <w:sz w:val="20"/>
                <w:szCs w:val="20"/>
                <w:lang w:val="en-US"/>
              </w:rPr>
              <w:t>16.2</w:t>
            </w:r>
          </w:p>
        </w:tc>
      </w:tr>
      <w:tr>
        <w:trPr>
          <w:cantSplit w:val="false"/>
        </w:trPr>
        <w:tc>
          <w:tcPr>
            <w:tcW w:w="3342" w:type="dxa"/>
            <w:tcBorders>
              <w:top w:val="nil"/>
              <w:left w:val="nil"/>
              <w:bottom w:val="nil"/>
              <w:insideH w:val="nil"/>
              <w:right w:val="nil"/>
              <w:insideV w:val="nil"/>
            </w:tcBorders>
            <w:shd w:fill="FFFFFF" w:val="clear"/>
          </w:tcPr>
          <w:p>
            <w:pPr>
              <w:pStyle w:val="TableContents"/>
              <w:spacing w:lineRule="auto" w:line="240"/>
              <w:rPr>
                <w:sz w:val="20"/>
                <w:szCs w:val="20"/>
                <w:lang w:val="en-US"/>
              </w:rPr>
            </w:pPr>
            <w:r>
              <w:rPr>
                <w:sz w:val="20"/>
                <w:szCs w:val="20"/>
                <w:lang w:val="en-US"/>
              </w:rPr>
              <w:t xml:space="preserve">   </w:t>
            </w:r>
            <w:r>
              <w:rPr>
                <w:sz w:val="20"/>
                <w:szCs w:val="20"/>
                <w:lang w:val="en-US"/>
              </w:rPr>
              <w:t>Middle-west</w:t>
            </w:r>
          </w:p>
        </w:tc>
        <w:tc>
          <w:tcPr>
            <w:tcW w:w="1020" w:type="dxa"/>
            <w:tcBorders>
              <w:top w:val="nil"/>
              <w:left w:val="nil"/>
              <w:bottom w:val="nil"/>
              <w:insideH w:val="nil"/>
              <w:right w:val="nil"/>
              <w:insideV w:val="nil"/>
            </w:tcBorders>
            <w:shd w:fill="FFFFFF" w:val="clear"/>
          </w:tcPr>
          <w:p>
            <w:pPr>
              <w:pStyle w:val="TableContents"/>
              <w:spacing w:lineRule="auto" w:line="240"/>
              <w:jc w:val="center"/>
              <w:rPr>
                <w:sz w:val="20"/>
                <w:szCs w:val="20"/>
                <w:lang w:val="en-US"/>
              </w:rPr>
            </w:pPr>
            <w:r>
              <w:rPr>
                <w:sz w:val="20"/>
                <w:szCs w:val="20"/>
                <w:lang w:val="en-US"/>
              </w:rPr>
              <w:t>11.7</w:t>
            </w:r>
          </w:p>
        </w:tc>
      </w:tr>
      <w:tr>
        <w:trPr>
          <w:cantSplit w:val="false"/>
        </w:trPr>
        <w:tc>
          <w:tcPr>
            <w:tcW w:w="3342" w:type="dxa"/>
            <w:tcBorders>
              <w:top w:val="nil"/>
              <w:left w:val="nil"/>
              <w:bottom w:val="nil"/>
              <w:insideH w:val="nil"/>
              <w:right w:val="nil"/>
              <w:insideV w:val="nil"/>
            </w:tcBorders>
            <w:shd w:fill="FFFFFF" w:val="clear"/>
          </w:tcPr>
          <w:p>
            <w:pPr>
              <w:pStyle w:val="TableContents"/>
              <w:spacing w:lineRule="auto" w:line="240"/>
              <w:rPr>
                <w:sz w:val="20"/>
                <w:szCs w:val="20"/>
                <w:lang w:val="en-US"/>
              </w:rPr>
            </w:pPr>
            <w:r>
              <w:rPr>
                <w:sz w:val="20"/>
                <w:szCs w:val="20"/>
                <w:lang w:val="en-US"/>
              </w:rPr>
              <w:t xml:space="preserve">   </w:t>
            </w:r>
            <w:r>
              <w:rPr>
                <w:sz w:val="20"/>
                <w:szCs w:val="20"/>
                <w:lang w:val="en-US"/>
              </w:rPr>
              <w:t>North</w:t>
            </w:r>
          </w:p>
        </w:tc>
        <w:tc>
          <w:tcPr>
            <w:tcW w:w="1020" w:type="dxa"/>
            <w:tcBorders>
              <w:top w:val="nil"/>
              <w:left w:val="nil"/>
              <w:bottom w:val="nil"/>
              <w:insideH w:val="nil"/>
              <w:right w:val="nil"/>
              <w:insideV w:val="nil"/>
            </w:tcBorders>
            <w:shd w:fill="FFFFFF" w:val="clear"/>
          </w:tcPr>
          <w:p>
            <w:pPr>
              <w:pStyle w:val="TableContents"/>
              <w:spacing w:lineRule="auto" w:line="240"/>
              <w:jc w:val="center"/>
              <w:rPr>
                <w:sz w:val="20"/>
                <w:szCs w:val="20"/>
                <w:lang w:val="en-US"/>
              </w:rPr>
            </w:pPr>
            <w:r>
              <w:rPr>
                <w:sz w:val="20"/>
                <w:szCs w:val="20"/>
                <w:lang w:val="en-US"/>
              </w:rPr>
              <w:t>0.1</w:t>
            </w:r>
          </w:p>
        </w:tc>
      </w:tr>
      <w:tr>
        <w:trPr>
          <w:cantSplit w:val="false"/>
        </w:trPr>
        <w:tc>
          <w:tcPr>
            <w:tcW w:w="3342" w:type="dxa"/>
            <w:tcBorders>
              <w:top w:val="nil"/>
              <w:left w:val="nil"/>
              <w:bottom w:val="nil"/>
              <w:insideH w:val="nil"/>
              <w:right w:val="nil"/>
              <w:insideV w:val="nil"/>
            </w:tcBorders>
            <w:shd w:fill="FFFFFF" w:val="clear"/>
          </w:tcPr>
          <w:p>
            <w:pPr>
              <w:pStyle w:val="TableContents"/>
              <w:spacing w:lineRule="auto" w:line="240"/>
              <w:rPr>
                <w:sz w:val="20"/>
                <w:szCs w:val="20"/>
                <w:lang w:val="en-US"/>
              </w:rPr>
            </w:pPr>
            <w:r>
              <w:rPr>
                <w:sz w:val="20"/>
                <w:szCs w:val="20"/>
                <w:lang w:val="en-US"/>
              </w:rPr>
              <w:t>AUDIT Classification</w:t>
            </w:r>
          </w:p>
        </w:tc>
        <w:tc>
          <w:tcPr>
            <w:tcW w:w="1020" w:type="dxa"/>
            <w:tcBorders>
              <w:top w:val="nil"/>
              <w:left w:val="nil"/>
              <w:bottom w:val="nil"/>
              <w:insideH w:val="nil"/>
              <w:right w:val="nil"/>
              <w:insideV w:val="nil"/>
            </w:tcBorders>
            <w:shd w:fill="FFFFFF" w:val="clear"/>
          </w:tcPr>
          <w:p>
            <w:pPr>
              <w:pStyle w:val="TableContents"/>
              <w:spacing w:lineRule="auto" w:line="240"/>
              <w:jc w:val="center"/>
              <w:rPr>
                <w:sz w:val="20"/>
                <w:szCs w:val="20"/>
                <w:lang w:val="en-US"/>
              </w:rPr>
            </w:pPr>
            <w:r>
              <w:rPr>
                <w:sz w:val="20"/>
                <w:szCs w:val="20"/>
                <w:lang w:val="en-US"/>
              </w:rPr>
            </w:r>
          </w:p>
        </w:tc>
      </w:tr>
      <w:tr>
        <w:trPr>
          <w:cantSplit w:val="false"/>
        </w:trPr>
        <w:tc>
          <w:tcPr>
            <w:tcW w:w="3342" w:type="dxa"/>
            <w:tcBorders>
              <w:top w:val="nil"/>
              <w:left w:val="nil"/>
              <w:bottom w:val="nil"/>
              <w:insideH w:val="nil"/>
              <w:right w:val="nil"/>
              <w:insideV w:val="nil"/>
            </w:tcBorders>
            <w:shd w:fill="FFFFFF" w:val="clear"/>
          </w:tcPr>
          <w:p>
            <w:pPr>
              <w:pStyle w:val="TableContents"/>
              <w:spacing w:lineRule="auto" w:line="240"/>
              <w:rPr>
                <w:sz w:val="20"/>
                <w:szCs w:val="20"/>
                <w:lang w:val="en-US"/>
              </w:rPr>
            </w:pPr>
            <w:r>
              <w:rPr>
                <w:sz w:val="20"/>
                <w:szCs w:val="20"/>
                <w:lang w:val="en-US"/>
              </w:rPr>
              <w:t xml:space="preserve">   </w:t>
            </w:r>
            <w:r>
              <w:rPr>
                <w:sz w:val="20"/>
                <w:szCs w:val="20"/>
                <w:lang w:val="en-US"/>
              </w:rPr>
              <w:t>Low risk</w:t>
            </w:r>
          </w:p>
        </w:tc>
        <w:tc>
          <w:tcPr>
            <w:tcW w:w="1020" w:type="dxa"/>
            <w:tcBorders>
              <w:top w:val="nil"/>
              <w:left w:val="nil"/>
              <w:bottom w:val="nil"/>
              <w:insideH w:val="nil"/>
              <w:right w:val="nil"/>
              <w:insideV w:val="nil"/>
            </w:tcBorders>
            <w:shd w:fill="FFFFFF" w:val="clear"/>
          </w:tcPr>
          <w:p>
            <w:pPr>
              <w:pStyle w:val="TableContents"/>
              <w:spacing w:lineRule="auto" w:line="240"/>
              <w:jc w:val="center"/>
              <w:rPr>
                <w:sz w:val="20"/>
                <w:szCs w:val="20"/>
                <w:lang w:val="en-US"/>
              </w:rPr>
            </w:pPr>
            <w:r>
              <w:rPr>
                <w:sz w:val="20"/>
                <w:szCs w:val="20"/>
                <w:lang w:val="en-US"/>
              </w:rPr>
              <w:t>34.2</w:t>
            </w:r>
          </w:p>
        </w:tc>
      </w:tr>
      <w:tr>
        <w:trPr>
          <w:cantSplit w:val="false"/>
        </w:trPr>
        <w:tc>
          <w:tcPr>
            <w:tcW w:w="3342" w:type="dxa"/>
            <w:tcBorders>
              <w:top w:val="nil"/>
              <w:left w:val="nil"/>
              <w:bottom w:val="nil"/>
              <w:insideH w:val="nil"/>
              <w:right w:val="nil"/>
              <w:insideV w:val="nil"/>
            </w:tcBorders>
            <w:shd w:fill="FFFFFF" w:val="clear"/>
          </w:tcPr>
          <w:p>
            <w:pPr>
              <w:pStyle w:val="TableContents"/>
              <w:spacing w:lineRule="auto" w:line="240"/>
              <w:rPr>
                <w:sz w:val="20"/>
                <w:szCs w:val="20"/>
                <w:lang w:val="en-US"/>
              </w:rPr>
            </w:pPr>
            <w:r>
              <w:rPr>
                <w:sz w:val="20"/>
                <w:szCs w:val="20"/>
                <w:lang w:val="en-US"/>
              </w:rPr>
              <w:t xml:space="preserve">   </w:t>
            </w:r>
            <w:r>
              <w:rPr>
                <w:sz w:val="20"/>
                <w:szCs w:val="20"/>
                <w:lang w:val="en-US"/>
              </w:rPr>
              <w:t>Suggestive dependence</w:t>
            </w:r>
          </w:p>
        </w:tc>
        <w:tc>
          <w:tcPr>
            <w:tcW w:w="1020" w:type="dxa"/>
            <w:tcBorders>
              <w:top w:val="nil"/>
              <w:left w:val="nil"/>
              <w:bottom w:val="nil"/>
              <w:insideH w:val="nil"/>
              <w:right w:val="nil"/>
              <w:insideV w:val="nil"/>
            </w:tcBorders>
            <w:shd w:fill="FFFFFF" w:val="clear"/>
          </w:tcPr>
          <w:p>
            <w:pPr>
              <w:pStyle w:val="TableContents"/>
              <w:spacing w:lineRule="auto" w:line="240"/>
              <w:jc w:val="center"/>
              <w:rPr>
                <w:sz w:val="20"/>
                <w:szCs w:val="20"/>
                <w:lang w:val="en-US"/>
              </w:rPr>
            </w:pPr>
            <w:r>
              <w:rPr>
                <w:sz w:val="20"/>
                <w:szCs w:val="20"/>
                <w:lang w:val="en-US"/>
              </w:rPr>
              <w:t>31.3</w:t>
            </w:r>
          </w:p>
        </w:tc>
      </w:tr>
      <w:tr>
        <w:trPr>
          <w:cantSplit w:val="false"/>
        </w:trPr>
        <w:tc>
          <w:tcPr>
            <w:tcW w:w="3342" w:type="dxa"/>
            <w:tcBorders>
              <w:top w:val="nil"/>
              <w:left w:val="nil"/>
              <w:bottom w:val="nil"/>
              <w:insideH w:val="nil"/>
              <w:right w:val="nil"/>
              <w:insideV w:val="nil"/>
            </w:tcBorders>
            <w:shd w:fill="FFFFFF" w:val="clear"/>
          </w:tcPr>
          <w:p>
            <w:pPr>
              <w:pStyle w:val="TableContents"/>
              <w:spacing w:lineRule="auto" w:line="240"/>
              <w:rPr>
                <w:sz w:val="20"/>
                <w:szCs w:val="20"/>
                <w:lang w:val="en-US"/>
              </w:rPr>
            </w:pPr>
            <w:r>
              <w:rPr>
                <w:sz w:val="20"/>
                <w:szCs w:val="20"/>
                <w:lang w:val="en-US"/>
              </w:rPr>
              <w:t xml:space="preserve">   </w:t>
            </w:r>
            <w:r>
              <w:rPr>
                <w:sz w:val="20"/>
                <w:szCs w:val="20"/>
                <w:lang w:val="en-US"/>
              </w:rPr>
              <w:t>At risk</w:t>
            </w:r>
          </w:p>
        </w:tc>
        <w:tc>
          <w:tcPr>
            <w:tcW w:w="1020" w:type="dxa"/>
            <w:tcBorders>
              <w:top w:val="nil"/>
              <w:left w:val="nil"/>
              <w:bottom w:val="nil"/>
              <w:insideH w:val="nil"/>
              <w:right w:val="nil"/>
              <w:insideV w:val="nil"/>
            </w:tcBorders>
            <w:shd w:fill="FFFFFF" w:val="clear"/>
          </w:tcPr>
          <w:p>
            <w:pPr>
              <w:pStyle w:val="TableContents"/>
              <w:spacing w:lineRule="auto" w:line="240"/>
              <w:jc w:val="center"/>
              <w:rPr>
                <w:sz w:val="20"/>
                <w:szCs w:val="20"/>
                <w:lang w:val="en-US"/>
              </w:rPr>
            </w:pPr>
            <w:r>
              <w:rPr>
                <w:sz w:val="20"/>
                <w:szCs w:val="20"/>
                <w:lang w:val="en-US"/>
              </w:rPr>
              <w:t>23.4</w:t>
            </w:r>
          </w:p>
        </w:tc>
      </w:tr>
      <w:tr>
        <w:trPr>
          <w:cantSplit w:val="false"/>
        </w:trPr>
        <w:tc>
          <w:tcPr>
            <w:tcW w:w="3342" w:type="dxa"/>
            <w:tcBorders>
              <w:top w:val="nil"/>
              <w:left w:val="nil"/>
              <w:bottom w:val="nil"/>
              <w:insideH w:val="nil"/>
              <w:right w:val="nil"/>
              <w:insideV w:val="nil"/>
            </w:tcBorders>
            <w:shd w:fill="FFFFFF" w:val="clear"/>
          </w:tcPr>
          <w:p>
            <w:pPr>
              <w:pStyle w:val="TableContents"/>
              <w:spacing w:lineRule="auto" w:line="240"/>
              <w:rPr>
                <w:sz w:val="20"/>
                <w:szCs w:val="20"/>
                <w:lang w:val="en-US"/>
              </w:rPr>
            </w:pPr>
            <w:r>
              <w:rPr>
                <w:sz w:val="20"/>
                <w:szCs w:val="20"/>
                <w:lang w:val="en-US"/>
              </w:rPr>
              <w:t xml:space="preserve">   </w:t>
            </w:r>
            <w:r>
              <w:rPr>
                <w:sz w:val="20"/>
                <w:szCs w:val="20"/>
                <w:lang w:val="en-US"/>
              </w:rPr>
              <w:t>High risk</w:t>
            </w:r>
          </w:p>
        </w:tc>
        <w:tc>
          <w:tcPr>
            <w:tcW w:w="1020" w:type="dxa"/>
            <w:tcBorders>
              <w:top w:val="nil"/>
              <w:left w:val="nil"/>
              <w:bottom w:val="nil"/>
              <w:insideH w:val="nil"/>
              <w:right w:val="nil"/>
              <w:insideV w:val="nil"/>
            </w:tcBorders>
            <w:shd w:fill="FFFFFF" w:val="clear"/>
          </w:tcPr>
          <w:p>
            <w:pPr>
              <w:pStyle w:val="TableContents"/>
              <w:spacing w:lineRule="auto" w:line="240"/>
              <w:jc w:val="center"/>
              <w:rPr>
                <w:sz w:val="20"/>
                <w:szCs w:val="20"/>
                <w:lang w:val="en-US"/>
              </w:rPr>
            </w:pPr>
            <w:r>
              <w:rPr>
                <w:sz w:val="20"/>
                <w:szCs w:val="20"/>
                <w:lang w:val="en-US"/>
              </w:rPr>
              <w:t>11.1</w:t>
            </w:r>
          </w:p>
        </w:tc>
      </w:tr>
    </w:tbl>
    <w:p>
      <w:pPr>
        <w:pStyle w:val="Normal"/>
        <w:rPr>
          <w:lang w:val="en-US"/>
        </w:rPr>
      </w:pPr>
      <w:r>
        <w:rPr>
          <w:lang w:val="en-US"/>
        </w:rPr>
      </w:r>
    </w:p>
    <w:p>
      <w:pPr>
        <w:pStyle w:val="TextBody"/>
        <w:pageBreakBefore/>
        <w:rPr>
          <w:lang w:val="en-US"/>
        </w:rPr>
      </w:pPr>
      <w:r>
        <w:rPr>
          <w:lang w:val="en-US"/>
        </w:rPr>
        <w:t xml:space="preserve">Table 2 – Factor loadings with an “Oblimin” rotation </w:t>
      </w:r>
      <w:ins w:id="575" w:author="Leonardo Martins" w:date="2015-05-19T10:45:00Z">
        <w:r>
          <w:rPr>
            <w:lang w:val="en-US"/>
          </w:rPr>
          <w:t xml:space="preserve">for 2-factors model </w:t>
        </w:r>
      </w:ins>
      <w:del w:id="576" w:author="Leonardo Martins" w:date="2015-05-19T10:45:00Z">
        <w:r>
          <w:rPr>
            <w:lang w:val="en-US"/>
          </w:rPr>
          <w:delText>separated by factor</w:delText>
        </w:r>
      </w:del>
      <w:commentRangeStart w:id="19"/>
      <w:r>
        <w:rPr>
          <w:lang w:val="en-US"/>
        </w:rPr>
      </w:r>
      <w:ins w:id="577" w:author="Leonardo Martins" w:date="2015-05-19T10:42:00Z">
        <w:r>
          <w:rPr>
            <w:lang w:val="en-US"/>
          </w:rPr>
          <w:t>(n=320 ??)</w:t>
        </w:r>
      </w:ins>
      <w:r>
        <w:rPr>
          <w:lang w:val="en-US"/>
        </w:rPr>
        <w:t>.</w:t>
      </w:r>
      <w:commentRangeEnd w:id="19"/>
      <w:r>
        <w:rPr>
          <w:lang w:val="en-US"/>
        </w:rPr>
      </w:r>
      <w:r>
        <w:rPr>
          <w:lang w:val="en-US"/>
        </w:rPr>
        <w:commentReference w:id="19"/>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6631"/>
        <w:gridCol w:w="1189"/>
        <w:gridCol w:w="910"/>
        <w:gridCol w:w="911"/>
      </w:tblGrid>
      <w:tr>
        <w:trPr>
          <w:cantSplit w:val="false"/>
        </w:trPr>
        <w:tc>
          <w:tcPr>
            <w:tcW w:w="6631" w:type="dxa"/>
            <w:tcBorders>
              <w:top w:val="nil"/>
              <w:left w:val="nil"/>
              <w:bottom w:val="nil"/>
              <w:insideH w:val="nil"/>
              <w:right w:val="nil"/>
              <w:insideV w:val="nil"/>
            </w:tcBorders>
            <w:shd w:fill="FFFFFF" w:val="clear"/>
          </w:tcPr>
          <w:p>
            <w:pPr>
              <w:pStyle w:val="TableContents"/>
              <w:rPr>
                <w:rFonts w:eastAsia="DejaVu Sans Mono"/>
                <w:sz w:val="20"/>
                <w:szCs w:val="20"/>
                <w:lang w:val="en-US"/>
              </w:rPr>
            </w:pPr>
            <w:r>
              <w:rPr>
                <w:rFonts w:eastAsia="DejaVu Sans Mono"/>
                <w:sz w:val="20"/>
                <w:szCs w:val="20"/>
                <w:lang w:val="en-US"/>
              </w:rPr>
            </w:r>
          </w:p>
        </w:tc>
        <w:tc>
          <w:tcPr>
            <w:tcW w:w="2099" w:type="dxa"/>
            <w:gridSpan w:val="2"/>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Factor*</w:t>
            </w:r>
          </w:p>
        </w:tc>
        <w:tc>
          <w:tcPr>
            <w:tcW w:w="911"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r>
          </w:p>
        </w:tc>
      </w:tr>
      <w:tr>
        <w:trPr>
          <w:cantSplit w:val="false"/>
        </w:trPr>
        <w:tc>
          <w:tcPr>
            <w:tcW w:w="6631" w:type="dxa"/>
            <w:tcBorders>
              <w:top w:val="nil"/>
              <w:left w:val="nil"/>
              <w:bottom w:val="nil"/>
              <w:insideH w:val="nil"/>
              <w:right w:val="nil"/>
              <w:insideV w:val="nil"/>
            </w:tcBorders>
            <w:shd w:fill="FFFFFF" w:val="clear"/>
          </w:tcPr>
          <w:p>
            <w:pPr>
              <w:pStyle w:val="TableContents"/>
              <w:jc w:val="left"/>
              <w:rPr>
                <w:rFonts w:eastAsia="DejaVu Sans Mono"/>
                <w:sz w:val="20"/>
                <w:szCs w:val="20"/>
                <w:lang w:val="en-US"/>
              </w:rPr>
            </w:pPr>
            <w:r>
              <w:rPr>
                <w:rFonts w:eastAsia="DejaVu Sans Mono"/>
                <w:sz w:val="20"/>
                <w:szCs w:val="20"/>
                <w:lang w:val="en-US"/>
              </w:rPr>
              <w:t>Items**</w:t>
            </w:r>
          </w:p>
        </w:tc>
        <w:tc>
          <w:tcPr>
            <w:tcW w:w="1189"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PC (+) e C(-)</w:t>
            </w:r>
          </w:p>
        </w:tc>
        <w:tc>
          <w:tcPr>
            <w:tcW w:w="910"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Action</w:t>
            </w:r>
          </w:p>
        </w:tc>
        <w:tc>
          <w:tcPr>
            <w:tcW w:w="911"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h2</w:t>
            </w:r>
          </w:p>
        </w:tc>
      </w:tr>
      <w:tr>
        <w:trPr>
          <w:cantSplit w:val="false"/>
        </w:trPr>
        <w:tc>
          <w:tcPr>
            <w:tcW w:w="6631" w:type="dxa"/>
            <w:tcBorders>
              <w:top w:val="nil"/>
              <w:left w:val="nil"/>
              <w:bottom w:val="nil"/>
              <w:insideH w:val="nil"/>
              <w:right w:val="nil"/>
              <w:insideV w:val="nil"/>
            </w:tcBorders>
            <w:shd w:fill="FFFFFF" w:val="clear"/>
          </w:tcPr>
          <w:p>
            <w:pPr>
              <w:pStyle w:val="TableContents"/>
              <w:rPr>
                <w:rFonts w:eastAsia="DejaVu Sans Mono"/>
                <w:sz w:val="20"/>
                <w:szCs w:val="20"/>
                <w:lang w:val="en-US"/>
              </w:rPr>
            </w:pPr>
            <w:r>
              <w:rPr>
                <w:rFonts w:eastAsia="DejaVu Sans Mono"/>
                <w:sz w:val="20"/>
                <w:szCs w:val="20"/>
                <w:lang w:val="en-US"/>
              </w:rPr>
              <w:t>1. I don't think I drink too much.</w:t>
            </w:r>
          </w:p>
        </w:tc>
        <w:tc>
          <w:tcPr>
            <w:tcW w:w="1189"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-.88</w:t>
            </w:r>
          </w:p>
        </w:tc>
        <w:tc>
          <w:tcPr>
            <w:tcW w:w="910"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r>
          </w:p>
        </w:tc>
        <w:tc>
          <w:tcPr>
            <w:tcW w:w="911"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.72</w:t>
            </w:r>
          </w:p>
        </w:tc>
      </w:tr>
      <w:tr>
        <w:trPr>
          <w:cantSplit w:val="false"/>
        </w:trPr>
        <w:tc>
          <w:tcPr>
            <w:tcW w:w="6631" w:type="dxa"/>
            <w:tcBorders>
              <w:top w:val="nil"/>
              <w:left w:val="nil"/>
              <w:bottom w:val="nil"/>
              <w:insideH w:val="nil"/>
              <w:right w:val="nil"/>
              <w:insideV w:val="nil"/>
            </w:tcBorders>
            <w:shd w:fill="FFFFFF" w:val="clear"/>
          </w:tcPr>
          <w:p>
            <w:pPr>
              <w:pStyle w:val="TableContents"/>
              <w:rPr>
                <w:rFonts w:eastAsia="DejaVu Sans Mono"/>
                <w:sz w:val="20"/>
                <w:szCs w:val="20"/>
                <w:lang w:val="en-US"/>
              </w:rPr>
            </w:pPr>
            <w:r>
              <w:rPr>
                <w:rFonts w:eastAsia="DejaVu Sans Mono"/>
                <w:sz w:val="20"/>
                <w:szCs w:val="20"/>
                <w:lang w:val="en-US"/>
              </w:rPr>
              <w:t>2. I am trying to drink less than I used to.</w:t>
            </w:r>
          </w:p>
        </w:tc>
        <w:tc>
          <w:tcPr>
            <w:tcW w:w="1189"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.40</w:t>
            </w:r>
          </w:p>
        </w:tc>
        <w:tc>
          <w:tcPr>
            <w:tcW w:w="910"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.55</w:t>
            </w:r>
          </w:p>
        </w:tc>
        <w:tc>
          <w:tcPr>
            <w:tcW w:w="911"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.57</w:t>
            </w:r>
          </w:p>
        </w:tc>
      </w:tr>
      <w:tr>
        <w:trPr>
          <w:cantSplit w:val="false"/>
        </w:trPr>
        <w:tc>
          <w:tcPr>
            <w:tcW w:w="6631" w:type="dxa"/>
            <w:tcBorders>
              <w:top w:val="nil"/>
              <w:left w:val="nil"/>
              <w:bottom w:val="nil"/>
              <w:insideH w:val="nil"/>
              <w:right w:val="nil"/>
              <w:insideV w:val="nil"/>
            </w:tcBorders>
            <w:shd w:fill="FFFFFF" w:val="clear"/>
          </w:tcPr>
          <w:p>
            <w:pPr>
              <w:pStyle w:val="TableContents"/>
              <w:rPr>
                <w:rFonts w:eastAsia="DejaVu Sans Mono"/>
                <w:sz w:val="20"/>
                <w:szCs w:val="20"/>
                <w:lang w:val="en-US"/>
              </w:rPr>
            </w:pPr>
            <w:r>
              <w:rPr>
                <w:rFonts w:eastAsia="DejaVu Sans Mono"/>
                <w:sz w:val="20"/>
                <w:szCs w:val="20"/>
                <w:lang w:val="en-US"/>
              </w:rPr>
              <w:t>3. I enjoy my drinking, but sometimes I drink too much.</w:t>
            </w:r>
          </w:p>
        </w:tc>
        <w:tc>
          <w:tcPr>
            <w:tcW w:w="1189"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.84</w:t>
            </w:r>
          </w:p>
        </w:tc>
        <w:tc>
          <w:tcPr>
            <w:tcW w:w="910"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r>
          </w:p>
        </w:tc>
        <w:tc>
          <w:tcPr>
            <w:tcW w:w="911"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.66</w:t>
            </w:r>
          </w:p>
        </w:tc>
      </w:tr>
      <w:tr>
        <w:trPr>
          <w:cantSplit w:val="false"/>
        </w:trPr>
        <w:tc>
          <w:tcPr>
            <w:tcW w:w="6631" w:type="dxa"/>
            <w:tcBorders>
              <w:top w:val="nil"/>
              <w:left w:val="nil"/>
              <w:bottom w:val="nil"/>
              <w:insideH w:val="nil"/>
              <w:right w:val="nil"/>
              <w:insideV w:val="nil"/>
            </w:tcBorders>
            <w:shd w:fill="FFFFFF" w:val="clear"/>
          </w:tcPr>
          <w:p>
            <w:pPr>
              <w:pStyle w:val="PreformattedText"/>
              <w:rPr>
                <w:rFonts w:ascii="Times New Roman" w:hAnsi="Times New Roman"/>
                <w:lang w:val="en-US"/>
              </w:rPr>
            </w:pPr>
            <w:r>
              <w:rPr>
                <w:rFonts w:ascii="Times New Roman" w:hAnsi="Times New Roman"/>
                <w:lang w:val="en-US"/>
              </w:rPr>
              <w:t>4. Sometimes I think I should cut down on my drinking.</w:t>
            </w:r>
          </w:p>
        </w:tc>
        <w:tc>
          <w:tcPr>
            <w:tcW w:w="1189"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.87</w:t>
            </w:r>
          </w:p>
        </w:tc>
        <w:tc>
          <w:tcPr>
            <w:tcW w:w="910"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r>
          </w:p>
        </w:tc>
        <w:tc>
          <w:tcPr>
            <w:tcW w:w="911"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.83</w:t>
            </w:r>
          </w:p>
        </w:tc>
      </w:tr>
      <w:tr>
        <w:trPr>
          <w:cantSplit w:val="false"/>
        </w:trPr>
        <w:tc>
          <w:tcPr>
            <w:tcW w:w="6631" w:type="dxa"/>
            <w:tcBorders>
              <w:top w:val="nil"/>
              <w:left w:val="nil"/>
              <w:bottom w:val="nil"/>
              <w:insideH w:val="nil"/>
              <w:right w:val="nil"/>
              <w:insideV w:val="nil"/>
            </w:tcBorders>
            <w:shd w:fill="FFFFFF" w:val="clear"/>
          </w:tcPr>
          <w:p>
            <w:pPr>
              <w:pStyle w:val="TableContents"/>
              <w:rPr>
                <w:rFonts w:eastAsia="DejaVu Sans Mono"/>
                <w:sz w:val="20"/>
                <w:szCs w:val="20"/>
                <w:lang w:val="en-US"/>
              </w:rPr>
            </w:pPr>
            <w:r>
              <w:rPr>
                <w:rFonts w:eastAsia="DejaVu Sans Mono"/>
                <w:sz w:val="20"/>
                <w:szCs w:val="20"/>
                <w:lang w:val="en-US"/>
              </w:rPr>
              <w:t>5. It is a waste of time thinking about drinking.</w:t>
            </w:r>
          </w:p>
        </w:tc>
        <w:tc>
          <w:tcPr>
            <w:tcW w:w="1189"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-.46</w:t>
            </w:r>
          </w:p>
        </w:tc>
        <w:tc>
          <w:tcPr>
            <w:tcW w:w="910"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r>
          </w:p>
        </w:tc>
        <w:tc>
          <w:tcPr>
            <w:tcW w:w="911"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.80</w:t>
            </w:r>
          </w:p>
        </w:tc>
      </w:tr>
      <w:tr>
        <w:trPr>
          <w:cantSplit w:val="false"/>
        </w:trPr>
        <w:tc>
          <w:tcPr>
            <w:tcW w:w="6631" w:type="dxa"/>
            <w:tcBorders>
              <w:top w:val="nil"/>
              <w:left w:val="nil"/>
              <w:bottom w:val="nil"/>
              <w:insideH w:val="nil"/>
              <w:right w:val="nil"/>
              <w:insideV w:val="nil"/>
            </w:tcBorders>
            <w:shd w:fill="FFFFFF" w:val="clear"/>
          </w:tcPr>
          <w:p>
            <w:pPr>
              <w:pStyle w:val="TableContents"/>
              <w:rPr>
                <w:rFonts w:eastAsia="DejaVu Sans Mono"/>
                <w:sz w:val="20"/>
                <w:szCs w:val="20"/>
                <w:lang w:val="en-US"/>
              </w:rPr>
            </w:pPr>
            <w:r>
              <w:rPr>
                <w:rFonts w:eastAsia="DejaVu Sans Mono"/>
                <w:sz w:val="20"/>
                <w:szCs w:val="20"/>
                <w:lang w:val="en-US"/>
              </w:rPr>
              <w:t>6. I have just recently changed my drinking habits.</w:t>
            </w:r>
          </w:p>
        </w:tc>
        <w:tc>
          <w:tcPr>
            <w:tcW w:w="1189"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r>
          </w:p>
        </w:tc>
        <w:tc>
          <w:tcPr>
            <w:tcW w:w="910"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.90</w:t>
            </w:r>
          </w:p>
        </w:tc>
        <w:tc>
          <w:tcPr>
            <w:tcW w:w="911"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.78</w:t>
            </w:r>
          </w:p>
        </w:tc>
      </w:tr>
      <w:tr>
        <w:trPr>
          <w:cantSplit w:val="false"/>
        </w:trPr>
        <w:tc>
          <w:tcPr>
            <w:tcW w:w="6631" w:type="dxa"/>
            <w:tcBorders>
              <w:top w:val="nil"/>
              <w:left w:val="nil"/>
              <w:bottom w:val="nil"/>
              <w:insideH w:val="nil"/>
              <w:right w:val="nil"/>
              <w:insideV w:val="nil"/>
            </w:tcBorders>
            <w:shd w:fill="FFFFFF" w:val="clear"/>
          </w:tcPr>
          <w:p>
            <w:pPr>
              <w:pStyle w:val="TableContents"/>
              <w:rPr>
                <w:rFonts w:eastAsia="DejaVu Sans Mono"/>
                <w:sz w:val="20"/>
                <w:szCs w:val="20"/>
                <w:lang w:val="en-US"/>
              </w:rPr>
            </w:pPr>
            <w:r>
              <w:rPr>
                <w:rFonts w:eastAsia="DejaVu Sans Mono"/>
                <w:sz w:val="20"/>
                <w:szCs w:val="20"/>
                <w:lang w:val="en-US"/>
              </w:rPr>
              <w:t>7. Anyone can talk about wanting to do something about drinking, but I am actually doing something about it.</w:t>
            </w:r>
          </w:p>
        </w:tc>
        <w:tc>
          <w:tcPr>
            <w:tcW w:w="1189"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r>
          </w:p>
        </w:tc>
        <w:tc>
          <w:tcPr>
            <w:tcW w:w="910"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.67</w:t>
            </w:r>
          </w:p>
        </w:tc>
        <w:tc>
          <w:tcPr>
            <w:tcW w:w="911"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.47</w:t>
            </w:r>
          </w:p>
        </w:tc>
      </w:tr>
      <w:tr>
        <w:trPr>
          <w:cantSplit w:val="false"/>
        </w:trPr>
        <w:tc>
          <w:tcPr>
            <w:tcW w:w="6631" w:type="dxa"/>
            <w:tcBorders>
              <w:top w:val="nil"/>
              <w:left w:val="nil"/>
              <w:bottom w:val="nil"/>
              <w:insideH w:val="nil"/>
              <w:right w:val="nil"/>
              <w:insideV w:val="nil"/>
            </w:tcBorders>
            <w:shd w:fill="FFFFFF" w:val="clear"/>
          </w:tcPr>
          <w:p>
            <w:pPr>
              <w:pStyle w:val="TableContents"/>
              <w:rPr>
                <w:rFonts w:eastAsia="DejaVu Sans Mono"/>
                <w:sz w:val="20"/>
                <w:szCs w:val="20"/>
                <w:lang w:val="en-US"/>
              </w:rPr>
            </w:pPr>
            <w:r>
              <w:rPr>
                <w:rFonts w:eastAsia="DejaVu Sans Mono"/>
                <w:sz w:val="20"/>
                <w:szCs w:val="20"/>
                <w:lang w:val="en-US"/>
              </w:rPr>
              <w:t>8. I am at the stage where I should cut down on my drinking.</w:t>
            </w:r>
          </w:p>
        </w:tc>
        <w:tc>
          <w:tcPr>
            <w:tcW w:w="1189"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.84</w:t>
            </w:r>
          </w:p>
        </w:tc>
        <w:tc>
          <w:tcPr>
            <w:tcW w:w="910"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r>
          </w:p>
        </w:tc>
        <w:tc>
          <w:tcPr>
            <w:tcW w:w="911"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.76</w:t>
            </w:r>
          </w:p>
        </w:tc>
      </w:tr>
      <w:tr>
        <w:trPr>
          <w:cantSplit w:val="false"/>
        </w:trPr>
        <w:tc>
          <w:tcPr>
            <w:tcW w:w="6631" w:type="dxa"/>
            <w:tcBorders>
              <w:top w:val="nil"/>
              <w:left w:val="nil"/>
              <w:bottom w:val="nil"/>
              <w:insideH w:val="nil"/>
              <w:right w:val="nil"/>
              <w:insideV w:val="nil"/>
            </w:tcBorders>
            <w:shd w:fill="FFFFFF" w:val="clear"/>
          </w:tcPr>
          <w:p>
            <w:pPr>
              <w:pStyle w:val="TableContents"/>
              <w:rPr>
                <w:rFonts w:eastAsia="DejaVu Sans Mono"/>
                <w:sz w:val="20"/>
                <w:szCs w:val="20"/>
                <w:lang w:val="en-US"/>
              </w:rPr>
            </w:pPr>
            <w:r>
              <w:rPr>
                <w:rFonts w:eastAsia="DejaVu Sans Mono"/>
                <w:sz w:val="20"/>
                <w:szCs w:val="20"/>
                <w:lang w:val="en-US"/>
              </w:rPr>
              <w:t>9. My drinking is a problem sometimes.</w:t>
            </w:r>
          </w:p>
        </w:tc>
        <w:tc>
          <w:tcPr>
            <w:tcW w:w="1189"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.86</w:t>
            </w:r>
          </w:p>
        </w:tc>
        <w:tc>
          <w:tcPr>
            <w:tcW w:w="910"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r>
          </w:p>
        </w:tc>
        <w:tc>
          <w:tcPr>
            <w:tcW w:w="911"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.70</w:t>
            </w:r>
          </w:p>
        </w:tc>
      </w:tr>
      <w:tr>
        <w:trPr>
          <w:cantSplit w:val="false"/>
        </w:trPr>
        <w:tc>
          <w:tcPr>
            <w:tcW w:w="6631" w:type="dxa"/>
            <w:tcBorders>
              <w:top w:val="nil"/>
              <w:left w:val="nil"/>
              <w:bottom w:val="nil"/>
              <w:insideH w:val="nil"/>
              <w:right w:val="nil"/>
              <w:insideV w:val="nil"/>
            </w:tcBorders>
            <w:shd w:fill="FFFFFF" w:val="clear"/>
          </w:tcPr>
          <w:p>
            <w:pPr>
              <w:pStyle w:val="TableContents"/>
              <w:rPr>
                <w:rFonts w:eastAsia="DejaVu Sans Mono"/>
                <w:sz w:val="20"/>
                <w:szCs w:val="20"/>
                <w:lang w:val="en-US"/>
              </w:rPr>
            </w:pPr>
            <w:r>
              <w:rPr>
                <w:rFonts w:eastAsia="DejaVu Sans Mono"/>
                <w:sz w:val="20"/>
                <w:szCs w:val="20"/>
                <w:lang w:val="en-US"/>
              </w:rPr>
              <w:t>10. There is no need for me to think about changing my drinking.</w:t>
            </w:r>
          </w:p>
        </w:tc>
        <w:tc>
          <w:tcPr>
            <w:tcW w:w="1189"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-.88</w:t>
            </w:r>
          </w:p>
        </w:tc>
        <w:tc>
          <w:tcPr>
            <w:tcW w:w="910"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r>
          </w:p>
        </w:tc>
        <w:tc>
          <w:tcPr>
            <w:tcW w:w="911"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.84</w:t>
            </w:r>
          </w:p>
        </w:tc>
      </w:tr>
      <w:tr>
        <w:trPr>
          <w:cantSplit w:val="false"/>
        </w:trPr>
        <w:tc>
          <w:tcPr>
            <w:tcW w:w="6631" w:type="dxa"/>
            <w:tcBorders>
              <w:top w:val="nil"/>
              <w:left w:val="nil"/>
              <w:bottom w:val="nil"/>
              <w:insideH w:val="nil"/>
              <w:right w:val="nil"/>
              <w:insideV w:val="nil"/>
            </w:tcBorders>
            <w:shd w:fill="FFFFFF" w:val="clear"/>
          </w:tcPr>
          <w:p>
            <w:pPr>
              <w:pStyle w:val="TableContents"/>
              <w:rPr>
                <w:rFonts w:eastAsia="DejaVu Sans Mono"/>
                <w:sz w:val="20"/>
                <w:szCs w:val="20"/>
                <w:lang w:val="en-US"/>
              </w:rPr>
            </w:pPr>
            <w:r>
              <w:rPr>
                <w:rFonts w:eastAsia="DejaVu Sans Mono"/>
                <w:sz w:val="20"/>
                <w:szCs w:val="20"/>
                <w:lang w:val="en-US"/>
              </w:rPr>
              <w:t>11. I am actually changing my drinking habits right now.</w:t>
            </w:r>
          </w:p>
        </w:tc>
        <w:tc>
          <w:tcPr>
            <w:tcW w:w="1189"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r>
          </w:p>
        </w:tc>
        <w:tc>
          <w:tcPr>
            <w:tcW w:w="910"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.91</w:t>
            </w:r>
          </w:p>
        </w:tc>
        <w:tc>
          <w:tcPr>
            <w:tcW w:w="911"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.84</w:t>
            </w:r>
          </w:p>
        </w:tc>
      </w:tr>
      <w:tr>
        <w:trPr>
          <w:cantSplit w:val="false"/>
        </w:trPr>
        <w:tc>
          <w:tcPr>
            <w:tcW w:w="6631" w:type="dxa"/>
            <w:tcBorders>
              <w:top w:val="nil"/>
              <w:left w:val="nil"/>
              <w:bottom w:val="nil"/>
              <w:insideH w:val="nil"/>
              <w:right w:val="nil"/>
              <w:insideV w:val="nil"/>
            </w:tcBorders>
            <w:shd w:fill="FFFFFF" w:val="clear"/>
          </w:tcPr>
          <w:p>
            <w:pPr>
              <w:pStyle w:val="TableContents"/>
              <w:rPr>
                <w:rFonts w:eastAsia="DejaVu Sans Mono"/>
                <w:sz w:val="20"/>
                <w:szCs w:val="20"/>
                <w:lang w:val="en-US"/>
              </w:rPr>
            </w:pPr>
            <w:r>
              <w:rPr>
                <w:rFonts w:eastAsia="DejaVu Sans Mono"/>
                <w:sz w:val="20"/>
                <w:szCs w:val="20"/>
                <w:lang w:val="en-US"/>
              </w:rPr>
              <w:t>12. Drinking less alcohol would be pointless for me.</w:t>
            </w:r>
          </w:p>
        </w:tc>
        <w:tc>
          <w:tcPr>
            <w:tcW w:w="1189"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-.84</w:t>
            </w:r>
          </w:p>
        </w:tc>
        <w:tc>
          <w:tcPr>
            <w:tcW w:w="910"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r>
          </w:p>
        </w:tc>
        <w:tc>
          <w:tcPr>
            <w:tcW w:w="911"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.78</w:t>
            </w:r>
          </w:p>
        </w:tc>
      </w:tr>
    </w:tbl>
    <w:p>
      <w:pPr>
        <w:pStyle w:val="PreformattedText"/>
        <w:spacing w:lineRule="auto" w:line="240"/>
        <w:rPr>
          <w:rFonts w:ascii="Times New Roman" w:hAnsi="Times New Roman"/>
          <w:sz w:val="18"/>
          <w:szCs w:val="18"/>
          <w:lang w:val="en-US"/>
        </w:rPr>
      </w:pPr>
      <w:r>
        <w:rPr>
          <w:rFonts w:ascii="Times New Roman" w:hAnsi="Times New Roman"/>
          <w:sz w:val="18"/>
          <w:szCs w:val="18"/>
          <w:lang w:val="en-US"/>
        </w:rPr>
        <w:t>* PC – Pre-contemplation and C – Contemplation. Proportion of variances explained by factor: PC-C (47%) and Action (21%).</w:t>
      </w:r>
    </w:p>
    <w:p>
      <w:pPr>
        <w:pStyle w:val="PreformattedText"/>
        <w:spacing w:lineRule="auto" w:line="240"/>
        <w:rPr>
          <w:rFonts w:ascii="Times New Roman" w:hAnsi="Times New Roman"/>
          <w:sz w:val="18"/>
          <w:szCs w:val="18"/>
          <w:lang w:val="en-US"/>
        </w:rPr>
      </w:pPr>
      <w:r>
        <w:rPr>
          <w:rFonts w:ascii="Times New Roman" w:hAnsi="Times New Roman"/>
          <w:sz w:val="18"/>
          <w:szCs w:val="18"/>
          <w:lang w:val="en-US"/>
        </w:rPr>
      </w:r>
    </w:p>
    <w:p>
      <w:pPr>
        <w:pStyle w:val="PreformattedText"/>
        <w:spacing w:lineRule="auto" w:line="240"/>
        <w:rPr>
          <w:rFonts w:ascii="Times New Roman" w:hAnsi="Times New Roman"/>
          <w:sz w:val="18"/>
          <w:szCs w:val="18"/>
          <w:lang w:val="en-US"/>
        </w:rPr>
      </w:pPr>
      <w:r>
        <w:rPr>
          <w:rFonts w:ascii="Times New Roman" w:hAnsi="Times New Roman"/>
          <w:sz w:val="18"/>
          <w:szCs w:val="18"/>
          <w:lang w:val="en-US"/>
        </w:rPr>
        <w:t>** Portuguese translation– 1. 'Eu acho que bebo demais'; 2. 'Estou tentando beber menos do que costumava beber'; 3. 'Eu gosto de beber, mas às vezes eu bebo demais'; 4. 'Às vezes eu acho que deveria reduzir o meu consumo de álcool'; 5. 'É um desperdício de tempo pensar sobre o meu consumo de álcool'; 6. 'Eu mudei recentemente meus hábitos de consumo'; 7. 'Qualquer pessoa pode falar sobre querer fazer algo relacionado ao consumo de álcool, mas eu estou realmente fazendo algo sobre isso'; 8. 'Eu estou em um momento em que eu deveria pensar em beber menos álcool'; 9. 'Algumas vezes, meu consumo é um problema'; 10. 'Sinto necessidade de pensar em mudar minha maneira de beber'; 11. 'Atualmente, eu de fato estou mudando meus hábitos de consumo'; 12. 'Beber menos álcool poderia me beneficiar'.</w:t>
      </w:r>
    </w:p>
    <w:p>
      <w:pPr>
        <w:pStyle w:val="PreformattedText"/>
        <w:rPr>
          <w:rFonts w:ascii="Times New Roman" w:hAnsi="Times New Roman"/>
          <w:lang w:val="en-US"/>
        </w:rPr>
      </w:pPr>
      <w:r>
        <w:rPr>
          <w:rFonts w:ascii="Times New Roman" w:hAnsi="Times New Roman"/>
          <w:lang w:val="en-US"/>
        </w:rPr>
      </w:r>
    </w:p>
    <w:p>
      <w:pPr>
        <w:pStyle w:val="TextBody"/>
        <w:pageBreakBefore/>
        <w:rPr>
          <w:lang w:val="en-US"/>
        </w:rPr>
      </w:pPr>
      <w:r>
        <w:rPr>
          <w:lang w:val="en-US"/>
        </w:rPr>
        <w:t>Table 3 – Comparisons among confirmatory models</w:t>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4745"/>
        <w:gridCol w:w="815"/>
        <w:gridCol w:w="816"/>
        <w:gridCol w:w="816"/>
        <w:gridCol w:w="815"/>
        <w:gridCol w:w="816"/>
        <w:gridCol w:w="817"/>
      </w:tblGrid>
      <w:tr>
        <w:trPr>
          <w:cantSplit w:val="false"/>
        </w:trPr>
        <w:tc>
          <w:tcPr>
            <w:tcW w:w="4745" w:type="dxa"/>
            <w:tcBorders>
              <w:top w:val="nil"/>
              <w:left w:val="nil"/>
              <w:bottom w:val="nil"/>
              <w:insideH w:val="nil"/>
              <w:right w:val="nil"/>
              <w:insideV w:val="nil"/>
            </w:tcBorders>
            <w:shd w:fill="FFFFFF" w:val="clear"/>
          </w:tcPr>
          <w:p>
            <w:pPr>
              <w:pStyle w:val="TableContents"/>
              <w:jc w:val="left"/>
              <w:rPr>
                <w:rFonts w:eastAsia="DejaVu Sans Mono"/>
                <w:sz w:val="20"/>
                <w:szCs w:val="20"/>
                <w:lang w:val="en-US"/>
              </w:rPr>
            </w:pPr>
            <w:r>
              <w:rPr>
                <w:rFonts w:eastAsia="DejaVu Sans Mono"/>
                <w:sz w:val="20"/>
                <w:szCs w:val="20"/>
                <w:lang w:val="en-US"/>
              </w:rPr>
              <w:t>Models</w:t>
            </w:r>
          </w:p>
        </w:tc>
        <w:tc>
          <w:tcPr>
            <w:tcW w:w="815"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CFI</w:t>
            </w:r>
          </w:p>
        </w:tc>
        <w:tc>
          <w:tcPr>
            <w:tcW w:w="816"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RMS</w:t>
            </w:r>
            <w:ins w:id="578" w:author="Leonardo Martins" w:date="2015-05-19T08:50:00Z">
              <w:r>
                <w:rPr>
                  <w:rFonts w:eastAsia="DejaVu Sans Mono"/>
                  <w:sz w:val="20"/>
                  <w:szCs w:val="20"/>
                  <w:lang w:val="en-US"/>
                </w:rPr>
                <w:t>E</w:t>
              </w:r>
            </w:ins>
            <w:r>
              <w:rPr>
                <w:rFonts w:eastAsia="DejaVu Sans Mono"/>
                <w:sz w:val="20"/>
                <w:szCs w:val="20"/>
                <w:lang w:val="en-US"/>
              </w:rPr>
              <w:t>A</w:t>
            </w:r>
          </w:p>
        </w:tc>
        <w:tc>
          <w:tcPr>
            <w:tcW w:w="816"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BIC</w:t>
            </w:r>
          </w:p>
        </w:tc>
        <w:tc>
          <w:tcPr>
            <w:tcW w:w="815"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AIC</w:t>
            </w:r>
          </w:p>
        </w:tc>
        <w:tc>
          <w:tcPr>
            <w:tcW w:w="816"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X²</w:t>
            </w:r>
          </w:p>
        </w:tc>
        <w:tc>
          <w:tcPr>
            <w:tcW w:w="817"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df</w:t>
            </w:r>
          </w:p>
        </w:tc>
      </w:tr>
      <w:tr>
        <w:trPr>
          <w:cantSplit w:val="false"/>
        </w:trPr>
        <w:tc>
          <w:tcPr>
            <w:tcW w:w="4745" w:type="dxa"/>
            <w:tcBorders>
              <w:top w:val="nil"/>
              <w:left w:val="nil"/>
              <w:bottom w:val="nil"/>
              <w:insideH w:val="nil"/>
              <w:right w:val="nil"/>
              <w:insideV w:val="nil"/>
            </w:tcBorders>
            <w:shd w:fill="FFFFFF" w:val="clear"/>
          </w:tcPr>
          <w:p>
            <w:pPr>
              <w:pStyle w:val="TableContents"/>
              <w:rPr>
                <w:rFonts w:eastAsia="DejaVu Sans Mono"/>
                <w:sz w:val="20"/>
                <w:szCs w:val="20"/>
                <w:lang w:val="en-US"/>
              </w:rPr>
            </w:pPr>
            <w:ins w:id="579" w:author="Leonardo Martins" w:date="2015-05-19T08:38:00Z">
              <w:r>
                <w:rPr>
                  <w:rFonts w:eastAsia="DejaVu Sans Mono"/>
                  <w:sz w:val="20"/>
                  <w:szCs w:val="20"/>
                  <w:lang w:val="en-US"/>
                </w:rPr>
                <w:t>1-</w:t>
              </w:r>
            </w:ins>
            <w:del w:id="580" w:author="Leonardo Martins" w:date="2015-05-19T08:38:00Z">
              <w:r>
                <w:rPr>
                  <w:rFonts w:eastAsia="DejaVu Sans Mono"/>
                  <w:sz w:val="20"/>
                  <w:szCs w:val="20"/>
                  <w:lang w:val="en-US"/>
                </w:rPr>
                <w:delText xml:space="preserve">One </w:delText>
              </w:r>
            </w:del>
            <w:r>
              <w:rPr>
                <w:rFonts w:eastAsia="DejaVu Sans Mono"/>
                <w:sz w:val="20"/>
                <w:szCs w:val="20"/>
                <w:lang w:val="en-US"/>
              </w:rPr>
              <w:t>factor</w:t>
            </w:r>
          </w:p>
        </w:tc>
        <w:tc>
          <w:tcPr>
            <w:tcW w:w="815"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.720</w:t>
            </w:r>
          </w:p>
        </w:tc>
        <w:tc>
          <w:tcPr>
            <w:tcW w:w="816"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.196</w:t>
            </w:r>
          </w:p>
        </w:tc>
        <w:tc>
          <w:tcPr>
            <w:tcW w:w="816"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12364.5</w:t>
            </w:r>
          </w:p>
        </w:tc>
        <w:tc>
          <w:tcPr>
            <w:tcW w:w="815"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12271.4</w:t>
            </w:r>
          </w:p>
        </w:tc>
        <w:tc>
          <w:tcPr>
            <w:tcW w:w="816"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794.36</w:t>
            </w:r>
          </w:p>
        </w:tc>
        <w:tc>
          <w:tcPr>
            <w:tcW w:w="817"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54</w:t>
            </w:r>
          </w:p>
        </w:tc>
      </w:tr>
      <w:tr>
        <w:trPr>
          <w:cantSplit w:val="false"/>
        </w:trPr>
        <w:tc>
          <w:tcPr>
            <w:tcW w:w="4745" w:type="dxa"/>
            <w:tcBorders>
              <w:top w:val="nil"/>
              <w:left w:val="nil"/>
              <w:bottom w:val="nil"/>
              <w:insideH w:val="nil"/>
              <w:right w:val="nil"/>
              <w:insideV w:val="nil"/>
            </w:tcBorders>
            <w:shd w:fill="FFFFFF" w:val="clear"/>
          </w:tcPr>
          <w:p>
            <w:pPr>
              <w:pStyle w:val="TableContents"/>
              <w:rPr>
                <w:rFonts w:eastAsia="DejaVu Sans Mono"/>
                <w:sz w:val="20"/>
                <w:szCs w:val="20"/>
                <w:lang w:val="en-US"/>
              </w:rPr>
            </w:pPr>
            <w:ins w:id="581" w:author="Leonardo Martins" w:date="2015-05-19T08:38:00Z">
              <w:r>
                <w:rPr>
                  <w:rFonts w:eastAsia="DejaVu Sans Mono"/>
                  <w:sz w:val="20"/>
                  <w:szCs w:val="20"/>
                  <w:lang w:val="en-US"/>
                </w:rPr>
                <w:t>2-</w:t>
              </w:r>
            </w:ins>
            <w:del w:id="582" w:author="Leonardo Martins" w:date="2015-05-19T08:38:00Z">
              <w:r>
                <w:rPr>
                  <w:rFonts w:eastAsia="DejaVu Sans Mono"/>
                  <w:sz w:val="20"/>
                  <w:szCs w:val="20"/>
                  <w:lang w:val="en-US"/>
                </w:rPr>
                <w:delText xml:space="preserve">Two </w:delText>
              </w:r>
            </w:del>
            <w:r>
              <w:rPr>
                <w:rFonts w:eastAsia="DejaVu Sans Mono"/>
                <w:sz w:val="20"/>
                <w:szCs w:val="20"/>
                <w:lang w:val="en-US"/>
              </w:rPr>
              <w:t>factor</w:t>
            </w:r>
            <w:del w:id="583" w:author="Leonardo Martins" w:date="2015-05-19T08:39:00Z">
              <w:r>
                <w:rPr>
                  <w:rFonts w:eastAsia="DejaVu Sans Mono"/>
                  <w:sz w:val="20"/>
                  <w:szCs w:val="20"/>
                  <w:lang w:val="en-US"/>
                </w:rPr>
                <w:delText xml:space="preserve"> </w:delText>
              </w:r>
            </w:del>
          </w:p>
        </w:tc>
        <w:tc>
          <w:tcPr>
            <w:tcW w:w="815"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.815</w:t>
            </w:r>
          </w:p>
        </w:tc>
        <w:tc>
          <w:tcPr>
            <w:tcW w:w="816"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.161</w:t>
            </w:r>
          </w:p>
        </w:tc>
        <w:tc>
          <w:tcPr>
            <w:tcW w:w="816"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12119</w:t>
            </w:r>
            <w:ins w:id="584" w:author="Leonardo Martins" w:date="2015-05-19T08:42:00Z">
              <w:r>
                <w:rPr>
                  <w:rFonts w:eastAsia="DejaVu Sans Mono"/>
                  <w:sz w:val="20"/>
                  <w:szCs w:val="20"/>
                  <w:lang w:val="en-US"/>
                </w:rPr>
                <w:t>.0</w:t>
              </w:r>
            </w:ins>
          </w:p>
        </w:tc>
        <w:tc>
          <w:tcPr>
            <w:tcW w:w="815"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12022</w:t>
            </w:r>
            <w:ins w:id="585" w:author="Leonardo Martins" w:date="2015-05-19T08:42:00Z">
              <w:r>
                <w:rPr>
                  <w:rFonts w:eastAsia="DejaVu Sans Mono"/>
                  <w:sz w:val="20"/>
                  <w:szCs w:val="20"/>
                  <w:lang w:val="en-US"/>
                </w:rPr>
                <w:t>.0</w:t>
              </w:r>
            </w:ins>
          </w:p>
        </w:tc>
        <w:tc>
          <w:tcPr>
            <w:tcW w:w="816"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543.60</w:t>
            </w:r>
          </w:p>
        </w:tc>
        <w:tc>
          <w:tcPr>
            <w:tcW w:w="817"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 xml:space="preserve">53 </w:t>
            </w:r>
          </w:p>
        </w:tc>
      </w:tr>
      <w:tr>
        <w:trPr>
          <w:cantSplit w:val="false"/>
        </w:trPr>
        <w:tc>
          <w:tcPr>
            <w:tcW w:w="4745" w:type="dxa"/>
            <w:tcBorders>
              <w:top w:val="nil"/>
              <w:left w:val="nil"/>
              <w:bottom w:val="nil"/>
              <w:insideH w:val="nil"/>
              <w:right w:val="nil"/>
              <w:insideV w:val="nil"/>
            </w:tcBorders>
            <w:shd w:fill="FFFFFF" w:val="clear"/>
          </w:tcPr>
          <w:p>
            <w:pPr>
              <w:pStyle w:val="TableContents"/>
              <w:rPr>
                <w:rFonts w:eastAsia="DejaVu Sans Mono"/>
                <w:sz w:val="20"/>
                <w:szCs w:val="20"/>
                <w:lang w:val="en-US"/>
              </w:rPr>
            </w:pPr>
            <w:ins w:id="586" w:author="Leonardo Martins" w:date="2015-05-19T10:43:00Z">
              <w:r>
                <w:rPr>
                  <w:rFonts w:eastAsia="DejaVu Sans Mono"/>
                  <w:sz w:val="20"/>
                  <w:szCs w:val="20"/>
                  <w:lang w:val="en-US"/>
                </w:rPr>
                <w:t>3-factor correlated</w:t>
              </w:r>
            </w:ins>
            <w:ins w:id="587" w:author="Leonardo Martins" w:date="2015-05-19T10:44:00Z">
              <w:r>
                <w:rPr>
                  <w:rFonts w:eastAsia="DejaVu Sans Mono"/>
                  <w:sz w:val="20"/>
                  <w:szCs w:val="20"/>
                  <w:lang w:val="en-US"/>
                </w:rPr>
                <w:t>*</w:t>
              </w:r>
            </w:ins>
          </w:p>
        </w:tc>
        <w:tc>
          <w:tcPr>
            <w:tcW w:w="815"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ins w:id="588" w:author="Leonardo Martins" w:date="2015-05-19T10:44:00Z">
              <w:r>
                <w:rPr>
                  <w:rFonts w:eastAsia="DejaVu Sans Mono"/>
                  <w:sz w:val="20"/>
                  <w:szCs w:val="20"/>
                  <w:lang w:val="en-US"/>
                </w:rPr>
                <w:t>-</w:t>
              </w:r>
            </w:ins>
          </w:p>
        </w:tc>
        <w:tc>
          <w:tcPr>
            <w:tcW w:w="816"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ins w:id="589" w:author="Leonardo Martins" w:date="2015-05-19T10:44:00Z">
              <w:r>
                <w:rPr>
                  <w:rFonts w:eastAsia="DejaVu Sans Mono"/>
                  <w:sz w:val="20"/>
                  <w:szCs w:val="20"/>
                  <w:lang w:val="en-US"/>
                </w:rPr>
                <w:t>-</w:t>
              </w:r>
            </w:ins>
          </w:p>
        </w:tc>
        <w:tc>
          <w:tcPr>
            <w:tcW w:w="816"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ins w:id="590" w:author="Leonardo Martins" w:date="2015-05-19T10:44:00Z">
              <w:r>
                <w:rPr>
                  <w:rFonts w:eastAsia="DejaVu Sans Mono"/>
                  <w:sz w:val="20"/>
                  <w:szCs w:val="20"/>
                  <w:lang w:val="en-US"/>
                </w:rPr>
                <w:t>-</w:t>
              </w:r>
            </w:ins>
          </w:p>
        </w:tc>
        <w:tc>
          <w:tcPr>
            <w:tcW w:w="815"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ins w:id="591" w:author="Leonardo Martins" w:date="2015-05-19T10:44:00Z">
              <w:r>
                <w:rPr>
                  <w:rFonts w:eastAsia="DejaVu Sans Mono"/>
                  <w:sz w:val="20"/>
                  <w:szCs w:val="20"/>
                  <w:lang w:val="en-US"/>
                </w:rPr>
                <w:t>-</w:t>
              </w:r>
            </w:ins>
          </w:p>
        </w:tc>
        <w:tc>
          <w:tcPr>
            <w:tcW w:w="816"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ins w:id="592" w:author="Leonardo Martins" w:date="2015-05-19T10:44:00Z">
              <w:r>
                <w:rPr>
                  <w:rFonts w:eastAsia="DejaVu Sans Mono"/>
                  <w:sz w:val="20"/>
                  <w:szCs w:val="20"/>
                  <w:lang w:val="en-US"/>
                </w:rPr>
                <w:t>-</w:t>
              </w:r>
            </w:ins>
          </w:p>
        </w:tc>
        <w:tc>
          <w:tcPr>
            <w:tcW w:w="817"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ins w:id="593" w:author="Leonardo Martins" w:date="2015-05-19T10:44:00Z">
              <w:r>
                <w:rPr>
                  <w:rFonts w:eastAsia="DejaVu Sans Mono"/>
                  <w:sz w:val="20"/>
                  <w:szCs w:val="20"/>
                  <w:lang w:val="en-US"/>
                </w:rPr>
                <w:t>-</w:t>
              </w:r>
            </w:ins>
          </w:p>
        </w:tc>
      </w:tr>
      <w:tr>
        <w:trPr>
          <w:cantSplit w:val="false"/>
        </w:trPr>
        <w:tc>
          <w:tcPr>
            <w:tcW w:w="4745" w:type="dxa"/>
            <w:tcBorders>
              <w:top w:val="nil"/>
              <w:left w:val="nil"/>
              <w:bottom w:val="nil"/>
              <w:insideH w:val="nil"/>
              <w:right w:val="nil"/>
              <w:insideV w:val="nil"/>
            </w:tcBorders>
            <w:shd w:fill="FFFFFF" w:val="clear"/>
          </w:tcPr>
          <w:p>
            <w:pPr>
              <w:pStyle w:val="TableContents"/>
              <w:rPr>
                <w:rFonts w:eastAsia="DejaVu Sans Mono"/>
                <w:sz w:val="20"/>
                <w:szCs w:val="20"/>
                <w:lang w:val="en-US"/>
              </w:rPr>
            </w:pPr>
            <w:ins w:id="594" w:author="Leonardo Martins" w:date="2015-05-19T08:39:00Z">
              <w:r>
                <w:rPr>
                  <w:rFonts w:eastAsia="DejaVu Sans Mono"/>
                  <w:sz w:val="20"/>
                  <w:szCs w:val="20"/>
                  <w:lang w:val="en-US"/>
                </w:rPr>
                <w:t>3-</w:t>
              </w:r>
            </w:ins>
            <w:del w:id="595" w:author="Leonardo Martins" w:date="2015-05-19T08:39:00Z">
              <w:r>
                <w:rPr>
                  <w:rFonts w:eastAsia="DejaVu Sans Mono"/>
                  <w:sz w:val="20"/>
                  <w:szCs w:val="20"/>
                  <w:lang w:val="en-US"/>
                </w:rPr>
                <w:delText xml:space="preserve">Three </w:delText>
              </w:r>
            </w:del>
            <w:r>
              <w:rPr>
                <w:rFonts w:eastAsia="DejaVu Sans Mono"/>
                <w:sz w:val="20"/>
                <w:szCs w:val="20"/>
                <w:lang w:val="en-US"/>
              </w:rPr>
              <w:t xml:space="preserve">factor* </w:t>
            </w:r>
            <w:ins w:id="596" w:author="Leonardo Martins" w:date="2015-05-19T08:40:00Z">
              <w:r>
                <w:rPr>
                  <w:rFonts w:eastAsia="DejaVu Sans Mono"/>
                  <w:sz w:val="20"/>
                  <w:szCs w:val="20"/>
                  <w:lang w:val="en-US"/>
                </w:rPr>
                <w:t>orthogonal</w:t>
              </w:r>
            </w:ins>
            <w:del w:id="597" w:author="Leonardo Martins" w:date="2015-05-19T08:40:00Z">
              <w:r>
                <w:rPr>
                  <w:rFonts w:eastAsia="DejaVu Sans Mono"/>
                  <w:sz w:val="20"/>
                  <w:szCs w:val="20"/>
                  <w:lang w:val="en-US"/>
                </w:rPr>
                <w:delText>uncorrelated</w:delText>
              </w:r>
            </w:del>
          </w:p>
        </w:tc>
        <w:tc>
          <w:tcPr>
            <w:tcW w:w="815"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.586</w:t>
            </w:r>
          </w:p>
        </w:tc>
        <w:tc>
          <w:tcPr>
            <w:tcW w:w="816"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.238</w:t>
            </w:r>
          </w:p>
        </w:tc>
        <w:tc>
          <w:tcPr>
            <w:tcW w:w="816"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12720</w:t>
            </w:r>
            <w:ins w:id="598" w:author="Leonardo Martins" w:date="2015-05-19T08:43:00Z">
              <w:r>
                <w:rPr>
                  <w:rFonts w:eastAsia="DejaVu Sans Mono"/>
                  <w:sz w:val="20"/>
                  <w:szCs w:val="20"/>
                  <w:lang w:val="en-US"/>
                </w:rPr>
                <w:t>.0</w:t>
              </w:r>
            </w:ins>
          </w:p>
        </w:tc>
        <w:tc>
          <w:tcPr>
            <w:tcW w:w="815"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12627</w:t>
            </w:r>
            <w:ins w:id="599" w:author="Leonardo Martins" w:date="2015-05-19T08:42:00Z">
              <w:r>
                <w:rPr>
                  <w:rFonts w:eastAsia="DejaVu Sans Mono"/>
                  <w:sz w:val="20"/>
                  <w:szCs w:val="20"/>
                  <w:lang w:val="en-US"/>
                </w:rPr>
                <w:t>.0</w:t>
              </w:r>
            </w:ins>
          </w:p>
        </w:tc>
        <w:tc>
          <w:tcPr>
            <w:tcW w:w="816"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1150.17</w:t>
            </w:r>
          </w:p>
        </w:tc>
        <w:tc>
          <w:tcPr>
            <w:tcW w:w="817"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54</w:t>
            </w:r>
          </w:p>
        </w:tc>
      </w:tr>
      <w:tr>
        <w:trPr>
          <w:cantSplit w:val="false"/>
        </w:trPr>
        <w:tc>
          <w:tcPr>
            <w:tcW w:w="4745" w:type="dxa"/>
            <w:tcBorders>
              <w:top w:val="nil"/>
              <w:left w:val="nil"/>
              <w:bottom w:val="nil"/>
              <w:insideH w:val="nil"/>
              <w:right w:val="nil"/>
              <w:insideV w:val="nil"/>
            </w:tcBorders>
            <w:shd w:fill="FFFFFF" w:val="clear"/>
          </w:tcPr>
          <w:p>
            <w:pPr>
              <w:pStyle w:val="TableContents"/>
              <w:rPr>
                <w:rFonts w:eastAsia="DejaVu Sans Mono"/>
                <w:sz w:val="20"/>
                <w:szCs w:val="20"/>
                <w:lang w:val="en-US"/>
              </w:rPr>
            </w:pPr>
            <w:ins w:id="600" w:author="Leonardo Martins" w:date="2015-05-19T08:40:00Z">
              <w:r>
                <w:rPr>
                  <w:rFonts w:eastAsia="DejaVu Sans Mono"/>
                  <w:sz w:val="20"/>
                  <w:szCs w:val="20"/>
                  <w:lang w:val="en-US"/>
                </w:rPr>
                <w:t>1-</w:t>
              </w:r>
            </w:ins>
            <w:del w:id="601" w:author="Leonardo Martins" w:date="2015-05-19T08:40:00Z">
              <w:r>
                <w:rPr>
                  <w:rFonts w:eastAsia="DejaVu Sans Mono"/>
                  <w:sz w:val="20"/>
                  <w:szCs w:val="20"/>
                  <w:lang w:val="en-US"/>
                </w:rPr>
                <w:delText xml:space="preserve">One </w:delText>
              </w:r>
            </w:del>
            <w:r>
              <w:rPr>
                <w:rFonts w:eastAsia="DejaVu Sans Mono"/>
                <w:sz w:val="20"/>
                <w:szCs w:val="20"/>
                <w:lang w:val="en-US"/>
              </w:rPr>
              <w:t xml:space="preserve">factor </w:t>
            </w:r>
            <w:ins w:id="602" w:author="Leonardo Martins" w:date="2015-05-19T08:41:00Z">
              <w:r>
                <w:rPr>
                  <w:rFonts w:eastAsia="DejaVu Sans Mono"/>
                  <w:sz w:val="20"/>
                  <w:szCs w:val="20"/>
                  <w:lang w:val="en-US"/>
                </w:rPr>
                <w:t>- improved m</w:t>
              </w:r>
            </w:ins>
            <w:del w:id="603" w:author="Leonardo Martins" w:date="2015-05-19T08:41:00Z">
              <w:r>
                <w:rPr>
                  <w:rFonts w:eastAsia="DejaVu Sans Mono"/>
                  <w:sz w:val="20"/>
                  <w:szCs w:val="20"/>
                  <w:lang w:val="en-US"/>
                </w:rPr>
                <w:delText>M</w:delText>
              </w:r>
            </w:del>
            <w:r>
              <w:rPr>
                <w:rFonts w:eastAsia="DejaVu Sans Mono"/>
                <w:sz w:val="20"/>
                <w:szCs w:val="20"/>
                <w:lang w:val="en-US"/>
              </w:rPr>
              <w:t xml:space="preserve">odel** </w:t>
            </w:r>
            <w:del w:id="604" w:author="Leonardo Martins" w:date="2015-05-19T08:40:00Z">
              <w:r>
                <w:rPr>
                  <w:rFonts w:eastAsia="DejaVu Sans Mono"/>
                  <w:sz w:val="20"/>
                  <w:szCs w:val="20"/>
                  <w:lang w:val="en-US"/>
                </w:rPr>
                <w:delText xml:space="preserve">- improved </w:delText>
              </w:r>
            </w:del>
          </w:p>
        </w:tc>
        <w:tc>
          <w:tcPr>
            <w:tcW w:w="815"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.998</w:t>
            </w:r>
          </w:p>
        </w:tc>
        <w:tc>
          <w:tcPr>
            <w:tcW w:w="816"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.045</w:t>
            </w:r>
          </w:p>
        </w:tc>
        <w:tc>
          <w:tcPr>
            <w:tcW w:w="816"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3824</w:t>
            </w:r>
            <w:ins w:id="605" w:author="Leonardo Martins" w:date="2015-05-19T08:43:00Z">
              <w:r>
                <w:rPr>
                  <w:rFonts w:eastAsia="DejaVu Sans Mono"/>
                  <w:sz w:val="20"/>
                  <w:szCs w:val="20"/>
                  <w:lang w:val="en-US"/>
                </w:rPr>
                <w:t>.0</w:t>
              </w:r>
            </w:ins>
          </w:p>
        </w:tc>
        <w:tc>
          <w:tcPr>
            <w:tcW w:w="815"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3793</w:t>
            </w:r>
            <w:ins w:id="606" w:author="Leonardo Martins" w:date="2015-05-19T08:42:00Z">
              <w:r>
                <w:rPr>
                  <w:rFonts w:eastAsia="DejaVu Sans Mono"/>
                  <w:sz w:val="20"/>
                  <w:szCs w:val="20"/>
                  <w:lang w:val="en-US"/>
                </w:rPr>
                <w:t>.0</w:t>
              </w:r>
            </w:ins>
          </w:p>
        </w:tc>
        <w:tc>
          <w:tcPr>
            <w:tcW w:w="816"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3.44</w:t>
            </w:r>
          </w:p>
        </w:tc>
        <w:tc>
          <w:tcPr>
            <w:tcW w:w="817" w:type="dxa"/>
            <w:tcBorders>
              <w:top w:val="nil"/>
              <w:left w:val="nil"/>
              <w:bottom w:val="nil"/>
              <w:insideH w:val="nil"/>
              <w:right w:val="nil"/>
              <w:insideV w:val="nil"/>
            </w:tcBorders>
            <w:shd w:fill="FFFFFF" w:val="clear"/>
          </w:tcPr>
          <w:p>
            <w:pPr>
              <w:pStyle w:val="TableContents"/>
              <w:jc w:val="center"/>
              <w:rPr>
                <w:rFonts w:eastAsia="DejaVu Sans Mono"/>
                <w:sz w:val="20"/>
                <w:szCs w:val="20"/>
                <w:lang w:val="en-US"/>
              </w:rPr>
            </w:pPr>
            <w:r>
              <w:rPr>
                <w:rFonts w:eastAsia="DejaVu Sans Mono"/>
                <w:sz w:val="20"/>
                <w:szCs w:val="20"/>
                <w:lang w:val="en-US"/>
              </w:rPr>
              <w:t>2</w:t>
            </w:r>
          </w:p>
        </w:tc>
      </w:tr>
    </w:tbl>
    <w:p>
      <w:pPr>
        <w:pStyle w:val="PreformattedText"/>
        <w:rPr>
          <w:rFonts w:ascii="Times New Roman" w:hAnsi="Times New Roman"/>
          <w:lang w:val="en-US"/>
        </w:rPr>
      </w:pPr>
      <w:r>
        <w:rPr>
          <w:rFonts w:ascii="Times New Roman" w:hAnsi="Times New Roman"/>
          <w:lang w:val="en-US"/>
        </w:rPr>
        <w:t>* The three factor correlated solution not converged because the covariance matrix of latent variables were not positive defined. ** The improved model was constituted by items 1,4,8,10.</w:t>
      </w:r>
    </w:p>
    <w:p>
      <w:pPr>
        <w:pStyle w:val="Heading1"/>
        <w:pageBreakBefore/>
        <w:numPr>
          <w:ilvl w:val="0"/>
          <w:numId w:val="1"/>
        </w:numPr>
        <w:rPr>
          <w:lang w:val="en-US"/>
        </w:rPr>
      </w:pPr>
      <w:r>
        <w:rPr>
          <w:lang w:val="en-US"/>
        </w:rPr>
        <w:t>References</w:t>
      </w:r>
    </w:p>
    <w:p>
      <w:pPr>
        <w:pStyle w:val="Bibliography1"/>
        <w:rPr/>
      </w:pPr>
      <w:r>
        <w:rPr/>
        <w:t xml:space="preserve">Brown, T. A. (2006). </w:t>
      </w:r>
      <w:r>
        <w:rPr>
          <w:i/>
        </w:rPr>
        <w:t>Confirmatory factor analysis for applied research</w:t>
      </w:r>
      <w:r>
        <w:rPr/>
        <w:t>. New York: Guilford Press.</w:t>
      </w:r>
    </w:p>
    <w:p>
      <w:pPr>
        <w:pStyle w:val="Bibliography1"/>
        <w:rPr/>
      </w:pPr>
      <w:r>
        <w:rPr/>
        <w:t xml:space="preserve">Budd, R. J., &amp; Rollnick, S. (1996). The structure of the Readiness to Change Questionnaire: A test of Prochaska &amp; DiClemente’s transtheoretical model. </w:t>
      </w:r>
      <w:r>
        <w:rPr>
          <w:i/>
        </w:rPr>
        <w:t>British Journal of Health Psychology</w:t>
      </w:r>
      <w:r>
        <w:rPr/>
        <w:t xml:space="preserve">, </w:t>
      </w:r>
      <w:r>
        <w:rPr>
          <w:i/>
        </w:rPr>
        <w:t>1</w:t>
      </w:r>
      <w:r>
        <w:rPr/>
        <w:t>(4), 365–376. http://doi.org/10.1111/j.2044-8287.1996.tb00517.x</w:t>
      </w:r>
    </w:p>
    <w:p>
      <w:pPr>
        <w:pStyle w:val="Bibliography1"/>
        <w:rPr/>
      </w:pPr>
      <w:r>
        <w:rPr/>
        <w:t xml:space="preserve">Cronbach, L. (1951). Coefficient alpha and the internal structure of tests. </w:t>
      </w:r>
      <w:r>
        <w:rPr>
          <w:i/>
        </w:rPr>
        <w:t>Psychometrika</w:t>
      </w:r>
      <w:r>
        <w:rPr/>
        <w:t xml:space="preserve">, </w:t>
      </w:r>
      <w:r>
        <w:rPr>
          <w:i/>
        </w:rPr>
        <w:t>16</w:t>
      </w:r>
      <w:r>
        <w:rPr/>
        <w:t>(3), 297–334. http://doi.org/10.1007/BF02310555</w:t>
      </w:r>
    </w:p>
    <w:p>
      <w:pPr>
        <w:pStyle w:val="Bibliography1"/>
        <w:rPr/>
      </w:pPr>
      <w:r>
        <w:rPr/>
        <w:t xml:space="preserve">Defuentes-Merillas, L., Dejong, C. A. J., &amp; Schippers, G. M. (2002). Reliability and validity of the Dutch version of the Readiness to Change Questionnaire. </w:t>
      </w:r>
      <w:r>
        <w:rPr>
          <w:i/>
        </w:rPr>
        <w:t>Alcohol and Alcoholism (Oxford, Oxfordshire)</w:t>
      </w:r>
      <w:r>
        <w:rPr/>
        <w:t xml:space="preserve">, </w:t>
      </w:r>
      <w:r>
        <w:rPr>
          <w:i/>
        </w:rPr>
        <w:t>37</w:t>
      </w:r>
      <w:r>
        <w:rPr/>
        <w:t>(1), 93–99.</w:t>
      </w:r>
    </w:p>
    <w:p>
      <w:pPr>
        <w:pStyle w:val="Bibliography1"/>
        <w:rPr/>
      </w:pPr>
      <w:r>
        <w:rPr/>
        <w:t xml:space="preserve">Fabrigar, L. R., Wegener, D. T., MacCallum, R. C., &amp; Strahan, E. J. (1999). Evaluating the use of exploratory factor analysis in psychological research. </w:t>
      </w:r>
      <w:r>
        <w:rPr>
          <w:i/>
        </w:rPr>
        <w:t>Psychological Methods</w:t>
      </w:r>
      <w:r>
        <w:rPr/>
        <w:t xml:space="preserve">, </w:t>
      </w:r>
      <w:r>
        <w:rPr>
          <w:i/>
        </w:rPr>
        <w:t>4</w:t>
      </w:r>
      <w:r>
        <w:rPr/>
        <w:t>(3), 272.</w:t>
      </w:r>
    </w:p>
    <w:p>
      <w:pPr>
        <w:pStyle w:val="Bibliography1"/>
        <w:rPr/>
      </w:pPr>
      <w:r>
        <w:rPr/>
        <w:t xml:space="preserve">Forsberg, L., Ekman, S., Halldin, J., &amp; Rönnberg, S. (2004). The Readiness to Change Questionnaire: Reliability and validity of a Swedish version and a comparison of scoring methods. </w:t>
      </w:r>
      <w:r>
        <w:rPr>
          <w:i/>
        </w:rPr>
        <w:t>British Journal of Health Psychology</w:t>
      </w:r>
      <w:r>
        <w:rPr/>
        <w:t xml:space="preserve">, </w:t>
      </w:r>
      <w:r>
        <w:rPr>
          <w:i/>
        </w:rPr>
        <w:t>9</w:t>
      </w:r>
      <w:r>
        <w:rPr/>
        <w:t>(3), 335–346.</w:t>
      </w:r>
    </w:p>
    <w:p>
      <w:pPr>
        <w:pStyle w:val="Bibliography1"/>
        <w:rPr/>
      </w:pPr>
      <w:r>
        <w:rPr/>
        <w:t xml:space="preserve">Forsberg, L., Halldin, J., &amp; Wennberg, P. (2003). Psychometric Properties and Factor Structure of the Readiness to Change Questionnaire. </w:t>
      </w:r>
      <w:r>
        <w:rPr>
          <w:i/>
        </w:rPr>
        <w:t>Alcohol and Alcoholism</w:t>
      </w:r>
      <w:r>
        <w:rPr/>
        <w:t xml:space="preserve">, </w:t>
      </w:r>
      <w:r>
        <w:rPr>
          <w:i/>
        </w:rPr>
        <w:t>38</w:t>
      </w:r>
      <w:r>
        <w:rPr/>
        <w:t>(3), 276–280. http://doi.org/10.1093/alcalc/agg067</w:t>
      </w:r>
    </w:p>
    <w:p>
      <w:pPr>
        <w:pStyle w:val="Bibliography1"/>
        <w:rPr/>
      </w:pPr>
      <w:r>
        <w:rPr/>
        <w:t xml:space="preserve">Garrido, L. E., Abad, F. J., &amp; Ponsoda, V. (2013). A new look at Horn’s parallel analysis with ordinal variables. </w:t>
      </w:r>
      <w:r>
        <w:rPr>
          <w:i/>
        </w:rPr>
        <w:t>Psychological Methods</w:t>
      </w:r>
      <w:r>
        <w:rPr/>
        <w:t xml:space="preserve">, </w:t>
      </w:r>
      <w:r>
        <w:rPr>
          <w:i/>
        </w:rPr>
        <w:t>18</w:t>
      </w:r>
      <w:r>
        <w:rPr/>
        <w:t>(4), 454–474. http://doi.org/10.1037/a0030005</w:t>
      </w:r>
    </w:p>
    <w:p>
      <w:pPr>
        <w:pStyle w:val="Bibliography1"/>
        <w:rPr/>
      </w:pPr>
      <w:r>
        <w:rPr/>
        <w:t xml:space="preserve">Hannöver, W., Thyrian, J. R., Hapke, U., Rumpf, H.-J., Meyer, C., &amp; John, U. (2002). The readiness to change questionnaire in subjects with hazardous alcohol consumption, alcohol misuse and dependence in a general population survey. </w:t>
      </w:r>
      <w:r>
        <w:rPr>
          <w:i/>
        </w:rPr>
        <w:t>Alcohol and Alcoholism (Oxford, Oxfordshire)</w:t>
      </w:r>
      <w:r>
        <w:rPr/>
        <w:t xml:space="preserve">, </w:t>
      </w:r>
      <w:r>
        <w:rPr>
          <w:i/>
        </w:rPr>
        <w:t>37</w:t>
      </w:r>
      <w:r>
        <w:rPr/>
        <w:t>(4), 362–369.</w:t>
      </w:r>
    </w:p>
    <w:p>
      <w:pPr>
        <w:pStyle w:val="Bibliography1"/>
        <w:rPr/>
      </w:pPr>
      <w:r>
        <w:rPr/>
        <w:t xml:space="preserve">Heather, N., Rollnick, S., &amp; Bell, A. (1993). Predictive validity of the Readiness to Change Questionnaire. </w:t>
      </w:r>
      <w:r>
        <w:rPr>
          <w:i/>
        </w:rPr>
        <w:t>Addiction (Abingdon, England)</w:t>
      </w:r>
      <w:r>
        <w:rPr/>
        <w:t xml:space="preserve">, </w:t>
      </w:r>
      <w:r>
        <w:rPr>
          <w:i/>
        </w:rPr>
        <w:t>88</w:t>
      </w:r>
      <w:r>
        <w:rPr/>
        <w:t>(12), 1667–1677.</w:t>
      </w:r>
    </w:p>
    <w:p>
      <w:pPr>
        <w:pStyle w:val="Bibliography1"/>
        <w:rPr/>
      </w:pPr>
      <w:r>
        <w:rPr/>
        <w:t xml:space="preserve">Holgado–Tello, F. P., Chacón–Moscoso, S., Barbero–García, I., &amp; Vila–Abad, E. (2010). Polychoric versus Pearson correlations in exploratory and confirmatory factor analysis of ordinal variables. </w:t>
      </w:r>
      <w:r>
        <w:rPr>
          <w:i/>
        </w:rPr>
        <w:t>Quality &amp; Quantity</w:t>
      </w:r>
      <w:r>
        <w:rPr/>
        <w:t xml:space="preserve">, </w:t>
      </w:r>
      <w:r>
        <w:rPr>
          <w:i/>
        </w:rPr>
        <w:t>44</w:t>
      </w:r>
      <w:r>
        <w:rPr/>
        <w:t>(1), 153–166. http://doi.org/10.1007/s11135-008-9190-y</w:t>
      </w:r>
    </w:p>
    <w:p>
      <w:pPr>
        <w:pStyle w:val="Bibliography1"/>
        <w:rPr/>
      </w:pPr>
      <w:r>
        <w:rPr/>
        <w:t xml:space="preserve">Horn, J. L. (1965). A rationale and test for the number of factors in factor analysis. </w:t>
      </w:r>
      <w:r>
        <w:rPr>
          <w:i/>
        </w:rPr>
        <w:t>Psychometrika</w:t>
      </w:r>
      <w:r>
        <w:rPr/>
        <w:t xml:space="preserve">, </w:t>
      </w:r>
      <w:r>
        <w:rPr>
          <w:i/>
        </w:rPr>
        <w:t>30</w:t>
      </w:r>
      <w:r>
        <w:rPr/>
        <w:t>(2), 179–185. http://doi.org/10.1007/BF02289447</w:t>
      </w:r>
    </w:p>
    <w:p>
      <w:pPr>
        <w:pStyle w:val="Bibliography1"/>
        <w:rPr/>
      </w:pPr>
      <w:r>
        <w:rPr/>
        <w:t xml:space="preserve">Lima, C. T., Freire, A. C. C., Silva, A. P. B., Teixeira, R. M., Farrell, M., &amp; Prince, M. (2005). Concurrent and Construct Validity of the Audit in an Urban Brazilian Sample. </w:t>
      </w:r>
      <w:r>
        <w:rPr>
          <w:i/>
        </w:rPr>
        <w:t>Alcohol and Alcoholism</w:t>
      </w:r>
      <w:r>
        <w:rPr/>
        <w:t xml:space="preserve">, </w:t>
      </w:r>
      <w:r>
        <w:rPr>
          <w:i/>
        </w:rPr>
        <w:t>40</w:t>
      </w:r>
      <w:r>
        <w:rPr/>
        <w:t>(6), 584–589. http://doi.org/10.1093/alcalc/agh202</w:t>
      </w:r>
    </w:p>
    <w:p>
      <w:pPr>
        <w:pStyle w:val="Bibliography1"/>
        <w:rPr/>
      </w:pPr>
      <w:r>
        <w:rPr/>
        <w:t xml:space="preserve">McConnaughy, E. A., DiClemente, C. C., Prochaska, J. O., &amp; Velicer, W. F. (1989). Stages of change in psychotherapy: A follow-up report. </w:t>
      </w:r>
      <w:r>
        <w:rPr>
          <w:i/>
        </w:rPr>
        <w:t>Psychotherapy: Theory, Research, Practice, Training</w:t>
      </w:r>
      <w:r>
        <w:rPr/>
        <w:t xml:space="preserve">, </w:t>
      </w:r>
      <w:r>
        <w:rPr>
          <w:i/>
        </w:rPr>
        <w:t>26</w:t>
      </w:r>
      <w:r>
        <w:rPr/>
        <w:t>(4), 494–503. http://doi.org/10.1037/h0085468</w:t>
      </w:r>
    </w:p>
    <w:p>
      <w:pPr>
        <w:pStyle w:val="Bibliography1"/>
        <w:rPr/>
      </w:pPr>
      <w:r>
        <w:rPr/>
        <w:t xml:space="preserve">Meneses-Gaya, C. de, Zuardi, A. W., Loureiro, S. R., &amp; Crippa, J. A. S. (2009). Alcohol Use Disorders Identification Test (AUDIT): an updated systematic review of psychometric properties. </w:t>
      </w:r>
      <w:r>
        <w:rPr>
          <w:i/>
        </w:rPr>
        <w:t>Psychology &amp;amp; Neuroscience</w:t>
      </w:r>
      <w:r>
        <w:rPr/>
        <w:t xml:space="preserve">, </w:t>
      </w:r>
      <w:r>
        <w:rPr>
          <w:i/>
        </w:rPr>
        <w:t>2</w:t>
      </w:r>
      <w:r>
        <w:rPr/>
        <w:t>(1), 83–97. http://doi.org/10.3922/j.psns.2009.1.12</w:t>
      </w:r>
    </w:p>
    <w:p>
      <w:pPr>
        <w:pStyle w:val="Bibliography1"/>
        <w:rPr/>
      </w:pPr>
      <w:r>
        <w:rPr/>
        <w:t xml:space="preserve">Miller, W. R., &amp; Scott, J. (1996). Assessing drinkers’ motivation for change: The Stages of Change Readiness and Treatment Eagerness Scale (SOCRATES). </w:t>
      </w:r>
      <w:r>
        <w:rPr>
          <w:i/>
        </w:rPr>
        <w:t>Psychology of Addictive Behaviors</w:t>
      </w:r>
      <w:r>
        <w:rPr/>
        <w:t xml:space="preserve">, </w:t>
      </w:r>
      <w:r>
        <w:rPr>
          <w:i/>
        </w:rPr>
        <w:t>10</w:t>
      </w:r>
      <w:r>
        <w:rPr/>
        <w:t>(2), 81–89. http://doi.org/10.1037/0893-164X.10.2.81</w:t>
      </w:r>
    </w:p>
    <w:p>
      <w:pPr>
        <w:pStyle w:val="Bibliography1"/>
        <w:rPr/>
      </w:pPr>
      <w:r>
        <w:rPr/>
        <w:t xml:space="preserve">Napper, L. E., Wood, M. M., Jaffe, A., Fisher, D. G., Reynolds, G. L., &amp; Klahn, J. A. (2008). Convergent and discriminant validity of three measures of stage of change. </w:t>
      </w:r>
      <w:r>
        <w:rPr>
          <w:i/>
        </w:rPr>
        <w:t>Psychology of Addictive Behaviors: Journal of the Society of Psychologists in Addictive Behaviors</w:t>
      </w:r>
      <w:r>
        <w:rPr/>
        <w:t xml:space="preserve">, </w:t>
      </w:r>
      <w:r>
        <w:rPr>
          <w:i/>
        </w:rPr>
        <w:t>22</w:t>
      </w:r>
      <w:r>
        <w:rPr/>
        <w:t>(3), 362–371. http://doi.org/10.1037/0893-164X.22.3.362</w:t>
      </w:r>
    </w:p>
    <w:p>
      <w:pPr>
        <w:pStyle w:val="Bibliography1"/>
        <w:rPr/>
      </w:pPr>
      <w:r>
        <w:rPr/>
        <w:t xml:space="preserve">Norcross, J. C., Krebs, P. M., &amp; Prochaska, J. O. (2011). Stages of change. </w:t>
      </w:r>
      <w:r>
        <w:rPr>
          <w:i/>
        </w:rPr>
        <w:t>Journal of Clinical Psychology</w:t>
      </w:r>
      <w:r>
        <w:rPr/>
        <w:t xml:space="preserve">, </w:t>
      </w:r>
      <w:r>
        <w:rPr>
          <w:i/>
        </w:rPr>
        <w:t>67</w:t>
      </w:r>
      <w:r>
        <w:rPr/>
        <w:t>(2), 143–154. http://doi.org/10.1002/jclp.20758</w:t>
      </w:r>
    </w:p>
    <w:p>
      <w:pPr>
        <w:pStyle w:val="Bibliography1"/>
        <w:rPr>
          <w:rStyle w:val="InternetLink"/>
          <w:lang w:val="pt-BR" w:eastAsia="zh-CN" w:bidi="hi-IN"/>
        </w:rPr>
      </w:pPr>
      <w:r>
        <w:rPr/>
        <w:t xml:space="preserve">Prochaska, J. O., &amp; DiClemente, C. C. (1982). Transtheoretical therapy: Toward a more integrative model of change. </w:t>
      </w:r>
      <w:r>
        <w:rPr>
          <w:i/>
        </w:rPr>
        <w:t>Psychotherapy: Theory, Research &amp; Practice</w:t>
      </w:r>
      <w:r>
        <w:rPr/>
        <w:t xml:space="preserve">, </w:t>
      </w:r>
      <w:r>
        <w:rPr>
          <w:i/>
        </w:rPr>
        <w:t>19</w:t>
      </w:r>
      <w:r>
        <w:rPr/>
        <w:t xml:space="preserve">(3), 276–288. </w:t>
      </w:r>
      <w:hyperlink r:id="rId7">
        <w:r>
          <w:rPr>
            <w:rStyle w:val="InternetLink"/>
            <w:lang w:val="pt-BR" w:eastAsia="zh-CN" w:bidi="hi-IN"/>
          </w:rPr>
          <w:t>http://doi.org/10.1037/h0088437</w:t>
        </w:r>
      </w:hyperlink>
    </w:p>
    <w:p>
      <w:pPr>
        <w:pStyle w:val="Bibliography1"/>
        <w:rPr/>
      </w:pPr>
      <w:ins w:id="607" w:author="Leonardo Martins" w:date="2015-05-19T12:02:00Z">
        <w:r>
          <w:rPr/>
        </w:r>
      </w:ins>
    </w:p>
    <w:p>
      <w:pPr>
        <w:pStyle w:val="TextBody"/>
        <w:ind w:left="0" w:right="0" w:hanging="0"/>
        <w:rPr/>
      </w:pPr>
      <w:ins w:id="608" w:author="Leonardo Martins" w:date="2015-05-19T12:02:00Z">
        <w:r>
          <w:rPr/>
          <w:t>Prochaska, J. O.</w:t>
        </w:r>
      </w:ins>
      <w:ins w:id="609" w:author="Leonardo Martins" w:date="2015-05-19T12:03:00Z">
        <w:r>
          <w:rPr/>
          <w:t>,</w:t>
        </w:r>
      </w:ins>
      <w:ins w:id="610" w:author="Leonardo Martins" w:date="2015-05-19T12:02:00Z">
        <w:r>
          <w:rPr/>
          <w:t xml:space="preserve"> (2006). Moving beyond the transtheoretical model. </w:t>
        </w:r>
      </w:ins>
      <w:ins w:id="611" w:author="Leonardo Martins" w:date="2015-05-19T12:02:00Z">
        <w:r>
          <w:rPr>
            <w:i/>
            <w:iCs/>
          </w:rPr>
          <w:t>Addiction</w:t>
        </w:r>
      </w:ins>
      <w:ins w:id="612" w:author="Leonardo Martins" w:date="2015-05-19T12:02:00Z">
        <w:r>
          <w:rPr/>
          <w:t xml:space="preserve">, </w:t>
        </w:r>
      </w:ins>
      <w:ins w:id="613" w:author="Leonardo Martins" w:date="2015-05-19T12:02:00Z">
        <w:r>
          <w:rPr>
            <w:i/>
            <w:iCs/>
          </w:rPr>
          <w:t>101</w:t>
        </w:r>
      </w:ins>
      <w:ins w:id="614" w:author="Leonardo Martins" w:date="2015-05-19T12:02:00Z">
        <w:r>
          <w:rPr/>
          <w:t>(6), 768-7</w:t>
          <w:tab/>
          <w:t>74.</w:t>
        </w:r>
      </w:ins>
      <w:ins w:id="615" w:author="Leonardo Martins" w:date="2015-05-19T12:04:00Z">
        <w:r>
          <w:rPr/>
          <w:t xml:space="preserve"> http://onlinelibrary.wiley.com/doi/10.1111/j.1360-0443.2006.01404.x/epdf</w:t>
        </w:r>
      </w:ins>
    </w:p>
    <w:p>
      <w:pPr>
        <w:pStyle w:val="Bibliography1"/>
        <w:rPr/>
      </w:pPr>
      <w:r>
        <w:rPr/>
        <w:t xml:space="preserve">R Development Core Team. (2014). </w:t>
      </w:r>
      <w:r>
        <w:rPr>
          <w:i/>
        </w:rPr>
        <w:t>R: A language and environment for statistical   computing</w:t>
      </w:r>
      <w:r>
        <w:rPr/>
        <w:t>. Viena: R Foundation for Statistical Computing. Retrieved from http://www.R-project.org</w:t>
      </w:r>
    </w:p>
    <w:p>
      <w:pPr>
        <w:pStyle w:val="Bibliography1"/>
        <w:rPr/>
      </w:pPr>
      <w:r>
        <w:rPr/>
        <w:t xml:space="preserve">Revelle, W. (2014). </w:t>
      </w:r>
      <w:r>
        <w:rPr>
          <w:i/>
        </w:rPr>
        <w:t>psych: Procedures for Psychological, Psychometric, and Personality Research</w:t>
      </w:r>
      <w:r>
        <w:rPr/>
        <w:t>. Evanston, Illinois. Retrieved from http://CRAN.R-project.org/package=psych</w:t>
      </w:r>
    </w:p>
    <w:p>
      <w:pPr>
        <w:pStyle w:val="Bibliography1"/>
        <w:rPr/>
      </w:pPr>
      <w:r>
        <w:rPr/>
        <w:t xml:space="preserve">Revelle, W., &amp; Rocklin, T. (1979). Very Simple Structure: An Alternative Procedure For Estimating The Optimal Number Of Interpretable Factors. </w:t>
      </w:r>
      <w:r>
        <w:rPr>
          <w:i/>
        </w:rPr>
        <w:t>Multivariate Behavioral Research</w:t>
      </w:r>
      <w:r>
        <w:rPr/>
        <w:t xml:space="preserve">, </w:t>
      </w:r>
      <w:r>
        <w:rPr>
          <w:i/>
        </w:rPr>
        <w:t>14</w:t>
      </w:r>
      <w:r>
        <w:rPr/>
        <w:t>(4), 403–414. http://doi.org/10.1207/s15327906mbr1404_2</w:t>
      </w:r>
    </w:p>
    <w:p>
      <w:pPr>
        <w:pStyle w:val="Bibliography1"/>
        <w:rPr/>
      </w:pPr>
      <w:ins w:id="616" w:author="Leonardo Martins" w:date="2015-05-18T18:07:00Z">
        <w:r>
          <w:rPr/>
          <w:t>Riper, H., Kramer</w:t>
        </w:r>
      </w:ins>
      <w:ins w:id="617" w:author="Leonardo Martins" w:date="2015-05-18T18:08:00Z">
        <w:r>
          <w:rPr/>
          <w:t>,</w:t>
        </w:r>
      </w:ins>
      <w:ins w:id="618" w:author="Leonardo Martins" w:date="2015-05-18T18:07:00Z">
        <w:r>
          <w:rPr/>
          <w:t xml:space="preserve"> J</w:t>
        </w:r>
      </w:ins>
      <w:ins w:id="619" w:author="Leonardo Martins" w:date="2015-05-18T18:08:00Z">
        <w:r>
          <w:rPr/>
          <w:t>.</w:t>
        </w:r>
      </w:ins>
      <w:ins w:id="620" w:author="Leonardo Martins" w:date="2015-05-18T18:07:00Z">
        <w:r>
          <w:rPr/>
          <w:t>, Smit</w:t>
        </w:r>
      </w:ins>
      <w:ins w:id="621" w:author="Leonardo Martins" w:date="2015-05-18T18:08:00Z">
        <w:r>
          <w:rPr/>
          <w:t>,</w:t>
        </w:r>
      </w:ins>
      <w:ins w:id="622" w:author="Leonardo Martins" w:date="2015-05-18T18:07:00Z">
        <w:r>
          <w:rPr/>
          <w:t xml:space="preserve"> F</w:t>
        </w:r>
      </w:ins>
      <w:ins w:id="623" w:author="Leonardo Martins" w:date="2015-05-18T18:08:00Z">
        <w:r>
          <w:rPr/>
          <w:t>.</w:t>
        </w:r>
      </w:ins>
      <w:ins w:id="624" w:author="Leonardo Martins" w:date="2015-05-18T18:07:00Z">
        <w:r>
          <w:rPr/>
          <w:t>, Conijn</w:t>
        </w:r>
      </w:ins>
      <w:ins w:id="625" w:author="Leonardo Martins" w:date="2015-05-18T18:08:00Z">
        <w:r>
          <w:rPr/>
          <w:t>,</w:t>
        </w:r>
      </w:ins>
      <w:ins w:id="626" w:author="Leonardo Martins" w:date="2015-05-18T18:07:00Z">
        <w:r>
          <w:rPr/>
          <w:t xml:space="preserve"> B</w:t>
        </w:r>
      </w:ins>
      <w:ins w:id="627" w:author="Leonardo Martins" w:date="2015-05-18T18:08:00Z">
        <w:r>
          <w:rPr/>
          <w:t>.</w:t>
        </w:r>
      </w:ins>
      <w:ins w:id="628" w:author="Leonardo Martins" w:date="2015-05-18T18:07:00Z">
        <w:r>
          <w:rPr/>
          <w:t>, Schippers</w:t>
        </w:r>
      </w:ins>
      <w:ins w:id="629" w:author="Leonardo Martins" w:date="2015-05-18T18:08:00Z">
        <w:r>
          <w:rPr/>
          <w:t>,</w:t>
        </w:r>
      </w:ins>
      <w:ins w:id="630" w:author="Leonardo Martins" w:date="2015-05-18T18:07:00Z">
        <w:r>
          <w:rPr/>
          <w:t xml:space="preserve"> G</w:t>
        </w:r>
      </w:ins>
      <w:ins w:id="631" w:author="Leonardo Martins" w:date="2015-05-18T18:08:00Z">
        <w:r>
          <w:rPr/>
          <w:t>.</w:t>
        </w:r>
      </w:ins>
      <w:ins w:id="632" w:author="Leonardo Martins" w:date="2015-05-18T18:07:00Z">
        <w:r>
          <w:rPr/>
          <w:t>,</w:t>
        </w:r>
      </w:ins>
      <w:ins w:id="633" w:author="Leonardo Martins" w:date="2015-05-18T18:08:00Z">
        <w:r>
          <w:rPr/>
          <w:t xml:space="preserve"> &amp;</w:t>
        </w:r>
      </w:ins>
      <w:ins w:id="634" w:author="Leonardo Martins" w:date="2015-05-18T18:07:00Z">
        <w:r>
          <w:rPr/>
          <w:t xml:space="preserve"> Cuijpers</w:t>
        </w:r>
      </w:ins>
      <w:ins w:id="635" w:author="Leonardo Martins" w:date="2015-05-18T18:08:00Z">
        <w:r>
          <w:rPr/>
          <w:t>,</w:t>
        </w:r>
      </w:ins>
      <w:ins w:id="636" w:author="Leonardo Martins" w:date="2015-05-18T18:07:00Z">
        <w:r>
          <w:rPr/>
          <w:t xml:space="preserve"> P.</w:t>
        </w:r>
      </w:ins>
      <w:ins w:id="637" w:author="Leonardo Martins" w:date="2015-05-18T18:08:00Z">
        <w:r>
          <w:rPr/>
          <w:t xml:space="preserve"> (2008).</w:t>
        </w:r>
      </w:ins>
      <w:ins w:id="638" w:author="Leonardo Martins" w:date="2015-05-18T18:07:00Z">
        <w:r>
          <w:rPr/>
          <w:t xml:space="preserve"> Web-based self-help for problem drinkers: a pragmatic randomized trial. </w:t>
        </w:r>
      </w:ins>
      <w:ins w:id="639" w:author="Leonardo Martins" w:date="2015-05-18T18:07:00Z">
        <w:r>
          <w:rPr>
            <w:i/>
          </w:rPr>
          <w:t>Addiction</w:t>
        </w:r>
      </w:ins>
      <w:r>
        <w:rPr/>
        <w:t>, 103(2), 218-227.</w:t>
      </w:r>
      <w:ins w:id="640" w:author="Leonardo Martins" w:date="2015-05-18T18:09:00Z">
        <w:r>
          <w:rPr/>
          <w:t xml:space="preserve"> </w:t>
        </w:r>
      </w:ins>
      <w:ins w:id="641" w:author="Leonardo Martins" w:date="2015-05-18T18:10:00Z">
        <w:r>
          <w:rPr/>
          <w:t>http://doi.org/</w:t>
        </w:r>
      </w:ins>
      <w:ins w:id="642" w:author="Leonardo Martins" w:date="2015-05-18T18:09:00Z">
        <w:r>
          <w:rPr/>
          <w:t>10.1111/j.1360-0443.2007.02063.x</w:t>
        </w:r>
      </w:ins>
    </w:p>
    <w:p>
      <w:pPr>
        <w:pStyle w:val="Bibliography1"/>
        <w:rPr/>
      </w:pPr>
      <w:r>
        <w:rPr/>
        <w:t xml:space="preserve">Rodríguez-Martos, A., Rubio, G., Aubà, J., Santo-Domingo, J., Torralba, L., &amp; Campillo, M. (2000). Readiness to change questionnaire: reliability study of its Spanish version. </w:t>
      </w:r>
      <w:r>
        <w:rPr>
          <w:i/>
        </w:rPr>
        <w:t>Alcohol and Alcoholism (Oxford, Oxfordshire)</w:t>
      </w:r>
      <w:r>
        <w:rPr/>
        <w:t xml:space="preserve">, </w:t>
      </w:r>
      <w:r>
        <w:rPr>
          <w:i/>
        </w:rPr>
        <w:t>35</w:t>
      </w:r>
      <w:r>
        <w:rPr/>
        <w:t>(3), 270–275.</w:t>
      </w:r>
    </w:p>
    <w:p>
      <w:pPr>
        <w:pStyle w:val="Bibliography1"/>
        <w:rPr/>
      </w:pPr>
      <w:r>
        <w:rPr/>
        <w:t xml:space="preserve">Rollnick, S., Heather, N., Gold, R., &amp; Hall, W. (1992). Development of a short “readiness to change” questionnaire for use in brief, opportunistic interventions among excessive drinkers. </w:t>
      </w:r>
      <w:r>
        <w:rPr>
          <w:i/>
        </w:rPr>
        <w:t>British Journal of Addiction</w:t>
      </w:r>
      <w:r>
        <w:rPr/>
        <w:t xml:space="preserve">, </w:t>
      </w:r>
      <w:r>
        <w:rPr>
          <w:i/>
        </w:rPr>
        <w:t>87</w:t>
      </w:r>
      <w:r>
        <w:rPr/>
        <w:t>(5), 743–754.</w:t>
      </w:r>
    </w:p>
    <w:p>
      <w:pPr>
        <w:pStyle w:val="Bibliography1"/>
        <w:rPr/>
      </w:pPr>
      <w:r>
        <w:rPr/>
        <w:t xml:space="preserve">Rosseel, Y. (2012). lavaan: An R Package for Structural Equation Modeling. </w:t>
      </w:r>
      <w:r>
        <w:rPr>
          <w:i/>
        </w:rPr>
        <w:t>Journal of Statistical Software</w:t>
      </w:r>
      <w:r>
        <w:rPr/>
        <w:t xml:space="preserve">, </w:t>
      </w:r>
      <w:r>
        <w:rPr>
          <w:i/>
        </w:rPr>
        <w:t>48</w:t>
      </w:r>
      <w:r>
        <w:rPr/>
        <w:t>(2), 1–36.</w:t>
      </w:r>
    </w:p>
    <w:p>
      <w:pPr>
        <w:pStyle w:val="Bibliography1"/>
        <w:rPr/>
      </w:pPr>
      <w:r>
        <w:rPr/>
        <w:t xml:space="preserve">Santos, W. S. dos, Gouveia, V. V., Fernandes, D. P., Souza, S. S. B. de, &amp; Grangeiro, A. S. de M. (2012). Alcohol Use Disorder Identification Test (AUDIT): exploring its psychometric parameters. </w:t>
      </w:r>
      <w:r>
        <w:rPr>
          <w:i/>
        </w:rPr>
        <w:t>Jornal Brasileiro de Psiquiatria</w:t>
      </w:r>
      <w:r>
        <w:rPr/>
        <w:t xml:space="preserve">, </w:t>
      </w:r>
      <w:r>
        <w:rPr>
          <w:i/>
        </w:rPr>
        <w:t>61</w:t>
      </w:r>
      <w:r>
        <w:rPr/>
        <w:t>(3), 117–123. http://doi.org/10.1590/S0047-20852012000300001</w:t>
      </w:r>
    </w:p>
    <w:p>
      <w:pPr>
        <w:pStyle w:val="Bibliography1"/>
        <w:rPr/>
      </w:pPr>
      <w:r>
        <w:rPr/>
        <w:t xml:space="preserve">West, R. (2005). Time for a change: putting the Transtheoretical (Stages of Change) Model to rest. </w:t>
      </w:r>
      <w:r>
        <w:rPr>
          <w:i/>
        </w:rPr>
        <w:t>Addiction</w:t>
      </w:r>
      <w:r>
        <w:rPr/>
        <w:t xml:space="preserve">, </w:t>
      </w:r>
      <w:r>
        <w:rPr>
          <w:i/>
        </w:rPr>
        <w:t>100</w:t>
      </w:r>
      <w:r>
        <w:rPr/>
        <w:t>(8), 1036–1039. http://doi.org/10.1111/j.1360-0443.2005.01139.x</w:t>
      </w:r>
    </w:p>
    <w:p>
      <w:pPr>
        <w:pStyle w:val="PreformattedText"/>
        <w:rPr>
          <w:rFonts w:ascii="Times New Roman" w:hAnsi="Times New Roman"/>
          <w:lang w:val="en-US"/>
        </w:rPr>
      </w:pPr>
      <w:r>
        <w:rPr>
          <w:rFonts w:ascii="Times New Roman" w:hAnsi="Times New Roman"/>
          <w:lang w:val="en-US"/>
        </w:rPr>
      </w:r>
    </w:p>
    <w:p>
      <w:pPr>
        <w:pStyle w:val="PreformattedText"/>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Laisa Sartes" w:date="2015-05-08T15:31:00Z" w:initials="LS">
    <w:p>
      <w:r>
        <w:rPr/>
        <w:t>Henrique, será que não vale a pena clarificar isto? Afinal estamos validando somente a versão internet...</w:t>
      </w:r>
    </w:p>
  </w:comment>
  <w:comment w:id="1" w:author="Laisa Sartes" w:date="2015-05-08T15:39:00Z" w:initials="LS">
    <w:p>
      <w:r>
        <w:rPr/>
        <w:t xml:space="preserve">Eu colocaria que para propósito clínico, nós recomendamos o uso dele com cautela. Porque na verdade, como eu já tinha conversado um pouco com você, todo os questionários sobre estágios de mudança têm resultados duvidosos. E uma questão importante é que em formato de entrevista, o paciente tem a oportunidade de refletir um pouco melhor sobre o item na hora da entrevista com auxilio do entrevistador. Isso significa que o RCQ-12 autoaplicado para internet é meio complicado..., mas não signitica que ele é de todo ruim para propósitos clínicos, pois não temos como saber com os seus resultados. </w:t>
      </w:r>
    </w:p>
  </w:comment>
  <w:comment w:id="2" w:author="Laisa Sartes" w:date="2015-05-08T16:09:00Z" w:initials="LS">
    <w:p>
      <w:r>
        <w:rPr/>
        <w:t xml:space="preserve">Será que não vale citar as validações brasileiras do Socrates e Urica? </w:t>
      </w:r>
    </w:p>
    <w:p>
      <w:r>
        <w:rPr>
          <w:sz w:val="23"/>
          <w:szCs w:val="23"/>
        </w:rPr>
        <w:t xml:space="preserve">Szupszynski, K. P. D. R., &amp; Oliveira, M. S. (2008) Adaptação Brasileira da University of Rhode Island Change Assessment (URICA) para usuários de substâncias ilícitas. </w:t>
      </w:r>
      <w:r>
        <w:rPr>
          <w:i/>
          <w:iCs/>
          <w:sz w:val="23"/>
          <w:szCs w:val="23"/>
        </w:rPr>
        <w:t>Psico-USF, 13</w:t>
      </w:r>
      <w:r>
        <w:rPr>
          <w:sz w:val="23"/>
          <w:szCs w:val="23"/>
        </w:rPr>
        <w:t>,31 - 39.</w:t>
      </w:r>
    </w:p>
    <w:p>
      <w:r>
        <w:rPr/>
        <w:t>FIGLIE, N.B.; DUNN J.; LARANJEIRA, R. - Estrutura Fatorial da Stages of Readiness and Treatment Eagerness Scale (Socrates) em dependentes de álcool tratados ambulatorialmente. Rev Bras Psiq 26(2):91-107, 2004.</w:t>
      </w:r>
    </w:p>
    <w:p>
      <w:r>
        <w:rPr/>
      </w:r>
    </w:p>
  </w:comment>
  <w:comment w:id="3" w:author="Leonardo Martins" w:date="2015-05-18T18:04:00Z" w:initials="LM">
    <w:p>
      <w:r>
        <w:rPr/>
        <w:t>Riper H, Kramer J, Smit F, Conijn B, Schippers G, Cuijpers P. Web-based self-help for problem drinkers: a pragmatic randomized trial. Addiction 2008 Feb;103(2):218-227.</w:t>
      </w:r>
    </w:p>
  </w:comment>
  <w:comment w:id="4" w:author="Laisa Sartes" w:date="2015-05-08T17:20:00Z" w:initials="LS">
    <w:p>
      <w:r>
        <w:rPr/>
        <w:t>Eu acrescentaria  a justificativa:  Faz-se fundamental a avaliação da estrutura fatorial do instrmento para uso pela internet</w:t>
      </w:r>
    </w:p>
  </w:comment>
  <w:comment w:id="5" w:author="Laisa Sartes" w:date="2015-05-08T18:17:00Z" w:initials="LS">
    <w:p>
      <w:r>
        <w:rPr/>
        <w:t>Como todos sugeriram de explicar melhor sobre o site, eu acho que valeria a pena incluir aqui, antes de tudo, uma explicação sobre ele...copiei as frases em ingles debaixo, pois aparecem várias explicações picadas...destaquei em amarelo aquilo que fui copiando para cá. Caso você aceite estea sugestão é só retirar lá debaixo.</w:t>
      </w:r>
    </w:p>
    <w:p>
      <w:r>
        <w:rPr/>
        <w:t>Acho que aqui pode falar mais da intervenção, em duas frases... intervenção tem duração de 6 semanas, é livre...acho que pode pegar umas frases do artigo do andré...</w:t>
      </w:r>
    </w:p>
  </w:comment>
  <w:comment w:id="6" w:author="Laisa Sartes" w:date="2015-05-08T18:27:00Z" w:initials="LS">
    <w:p>
      <w:r>
        <w:rPr/>
        <w:t xml:space="preserve">E o AUDIT –C? são usadas duas versões, não? Se sim, acho que pode colocar aqui mesmo. </w:t>
      </w:r>
    </w:p>
  </w:comment>
  <w:comment w:id="7" w:author="Laisa Sartes" w:date="2015-05-08T18:00:00Z" w:initials="LS">
    <w:p>
      <w:r>
        <w:rPr/>
        <w:t>Estas frases podem ir lá pra cima. Acho que a explicação sobre o site deve vir antes de tudo.</w:t>
      </w:r>
    </w:p>
  </w:comment>
  <w:comment w:id="8" w:author="Laisa Sartes" w:date="2015-05-08T18:40:00Z" w:initials="LS">
    <w:p>
      <w:r>
        <w:rPr/>
        <w:t>Henrique, por acaso nós temos o tempo médio que os participantes gastaram para responder cada questionário?</w:t>
      </w:r>
    </w:p>
  </w:comment>
  <w:comment w:id="9" w:author="Leonardo Martins" w:date="2015-05-19T08:05:00Z" w:initials="LM">
    <w:p>
      <w:r>
        <w:rPr/>
        <w:t xml:space="preserve">Apesar da distribuição ter sido feita de forma aletatória, as características dos grupos se mantiveram as mesmas ? Isso pode ser importante para uso dos indicadores psicométricos em outras populações, considerando principalmente a dependência da amostra no caso de uso de métodos psicométricos clássicos. </w:t>
      </w:r>
    </w:p>
    <w:p>
      <w:r>
        <w:rPr/>
      </w:r>
    </w:p>
    <w:p>
      <w:r>
        <w:rPr/>
        <w:t xml:space="preserve">Eu sugiro uma comparação entre os dados sócio-demográficos, só para referendar que as metades são as mesmas. </w:t>
      </w:r>
    </w:p>
    <w:p>
      <w:r>
        <w:rPr/>
      </w:r>
    </w:p>
    <w:p>
      <w:r>
        <w:rPr/>
        <w:t>Um outra coisa que fiquei pensando é se a divisão em duas metades seria a melhor forma de divisão do banco, considerando principalmente que a análise de correlação policórica geralmente exige um tamanho de n maior (já vi em alguns lugares algo perto de 1000 ) e as análises confirmatórias também costumam apresentar melhores indicies com maiores tamanho de n</w:t>
      </w:r>
    </w:p>
  </w:comment>
  <w:comment w:id="10" w:author="Leonardo Martins" w:date="2015-05-19T07:54:00Z" w:initials="LM">
    <w:p>
      <w:r>
        <w:rPr/>
        <w:t xml:space="preserve">Por que a escolha deste artigo ? Será que não teríamos que justificar aqui...ou deixar para comparar só na discussão? </w:t>
      </w:r>
    </w:p>
    <w:p>
      <w:r>
        <w:rPr/>
      </w:r>
    </w:p>
    <w:p>
      <w:r>
        <w:rPr/>
        <w:t>Aqui é 3 mesmo</w:t>
      </w:r>
    </w:p>
  </w:comment>
  <w:comment w:id="11" w:author="Leonardo Martins" w:date="2015-05-19T08:24:00Z" w:initials="LM">
    <w:p>
      <w:r>
        <w:rPr/>
        <w:t xml:space="preserve">Séra que não teríamos que colocar este critério na própria secção de análise de dados?  Considerando os dados simulados ela teria praticamente um fator só ? </w:t>
      </w:r>
    </w:p>
    <w:p>
      <w:r>
        <w:rPr/>
      </w:r>
    </w:p>
    <w:p>
      <w:r>
        <w:rPr/>
        <w:t>Com três fatores a estrutura dos itens mantinha a estrutura teórica de contemplação e pré-contemplação separados ? Fiquei curioso. Quanto em termos de variância explicado o modelo de três fatores possuía ?</w:t>
      </w:r>
    </w:p>
  </w:comment>
  <w:comment w:id="12" w:author="Laisa Sartes" w:date="2015-05-08T18:41:00Z" w:initials="LS">
    <w:p>
      <w:r>
        <w:rPr/>
        <w:t>Esta frase ficou muito boa. Tem a ver com as mudanças que sugeri nos objetivos.</w:t>
      </w:r>
    </w:p>
  </w:comment>
  <w:comment w:id="13" w:author="Leonardo Martins" w:date="2015-05-19T08:57:00Z" w:initials="LM">
    <w:p>
      <w:r>
        <w:rPr/>
        <w:t xml:space="preserve">Essas análises não sugeriram matematicamente 3 fatores, ainda que com um último com pouco poder de explicação? </w:t>
      </w:r>
    </w:p>
  </w:comment>
  <w:comment w:id="14" w:author="Laisa Sartes" w:date="2015-05-08T18:43:00Z" w:initials="LS">
    <w:p>
      <w:r>
        <w:rPr/>
        <w:t>Este resultado aqui é do seu estudo? Confundi...se sim, eu acho que estes resultados não devem aparecer novamente na discussão. Deixe-os somente nos resultados.</w:t>
      </w:r>
    </w:p>
  </w:comment>
  <w:comment w:id="15" w:author="Laisa Sartes" w:date="2015-05-08T18:51:00Z" w:initials="LS">
    <w:p>
      <w:r>
        <w:rPr/>
        <w:t>Henrique acho que tem coisa mais nova falando sobre isso. Como é delicado, acho que vale a pena incluir mais de uma referência</w:t>
      </w:r>
    </w:p>
  </w:comment>
  <w:comment w:id="16" w:author="Laisa Sartes" w:date="2015-05-08T18:56:00Z" w:initials="LS">
    <w:p>
      <w:r>
        <w:rPr/>
        <w:t xml:space="preserve">Acho que vale acrescentar a frase: É possível ainda que as inconsistências sejam devido a amostra da internet. </w:t>
      </w:r>
    </w:p>
  </w:comment>
  <w:comment w:id="17" w:author="Laisa Sartes" w:date="2015-05-08T19:10:00Z" w:initials="LS">
    <w:p>
      <w:r>
        <w:rPr/>
        <w:t>Henrique, acho importante diferenciar isto. São amostras totalmente diferentes. A maioria dos instrumentos que vejo validam para amostras por internet separadamente...</w:t>
      </w:r>
    </w:p>
  </w:comment>
  <w:comment w:id="18" w:author="Leonardo Martins" w:date="2015-05-19T08:29:00Z" w:initials="LM">
    <w:p>
      <w:r>
        <w:rPr/>
        <w:t>Será que vale a pena caracterizar as duas metades ?</w:t>
      </w:r>
    </w:p>
  </w:comment>
  <w:comment w:id="19" w:author="Leonardo Martins" w:date="2015-05-19T10:43:00Z" w:initials="LM">
    <w:p>
      <w:r>
        <w:rPr/>
        <w:t xml:space="preserve">Foi diferente né ? Entendi certo ?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Segoe UI">
    <w:charset w:val="01"/>
    <w:family w:val="roman"/>
    <w:pitch w:val="variable"/>
  </w:font>
  <w:font w:name="Liberation Sans">
    <w:altName w:val="Arial"/>
    <w:charset w:val="01"/>
    <w:family w:val="swiss"/>
    <w:pitch w:val="variable"/>
  </w:font>
  <w:font w:name="DejaVu Sans Mono">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trackRevisions/>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pt-BR" w:eastAsia="en-US" w:bidi="ar-SA"/>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semiHidden="0" w:uiPriority="9" w:unhideWhenUsed="0" w:name="heading 2"/>
    <w:lsdException w:qFormat="1" w:semiHidden="0" w:uiPriority="9" w:unhideWhenUsed="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semiHidden="0" w:uiPriority="35" w:unhideWhenUsed="0"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39" w:unhideWhenUsed="0" w:name="Table Grid"/>
    <w:lsdException w:unhideWhenUsed="0" w:name="Note Level 1"/>
    <w:lsdException w:qFormat="1" w:semiHidden="0" w:uiPriority="1" w:unhideWhenUsed="0" w:name="Note Level 2"/>
    <w:lsdException w:uiPriority="60" w:name="Note Level 3"/>
    <w:lsdException w:uiPriority="61" w:name="Note Level 4"/>
    <w:lsdException w:uiPriority="62" w:name="Note Level 5"/>
    <w:lsdException w:uiPriority="63" w:name="Note Level 6"/>
    <w:lsdException w:uiPriority="64" w:name="Note Level 7"/>
    <w:lsdException w:uiPriority="65" w:name="Note Level 8"/>
    <w:lsdException w:uiPriority="66" w:name="Note Level 9"/>
    <w:lsdException w:uiPriority="67" w:name="Placeholder Text"/>
    <w:lsdException w:uiPriority="68" w:name="No Spacing"/>
    <w:lsdException w:uiPriority="69" w:name="Light Shading"/>
    <w:lsdException w:uiPriority="70" w:name="Light List"/>
    <w:lsdException w:uiPriority="71" w:name="Light Grid"/>
    <w:lsdException w:uiPriority="72" w:name="Medium Shading 1"/>
    <w:lsdException w:uiPriority="73" w:name="Medium Shading 2"/>
    <w:lsdException w:uiPriority="60" w:name="Medium List 1"/>
    <w:lsdException w:uiPriority="61" w:name="Medium List 2"/>
    <w:lsdException w:uiPriority="62" w:name="Medium Grid 1"/>
    <w:lsdException w:uiPriority="63" w:name="Medium Grid 2"/>
    <w:lsdException w:uiPriority="64" w:name="Medium Grid 3"/>
    <w:lsdException w:uiPriority="65" w:name="Dark List"/>
    <w:lsdException w:unhideWhenUsed="0" w:name="Colorful Shading"/>
    <w:lsdException w:qFormat="1" w:semiHidden="0" w:uiPriority="34" w:unhideWhenUsed="0" w:name="Colorful List"/>
    <w:lsdException w:qFormat="1" w:semiHidden="0" w:uiPriority="29" w:unhideWhenUsed="0" w:name="Colorful Grid"/>
    <w:lsdException w:qFormat="1" w:semiHidden="0" w:uiPriority="30" w:unhideWhenUsed="0" w:name="Light Shading Accent 1"/>
    <w:lsdException w:uiPriority="66" w:name="Light List Accent 1"/>
    <w:lsdException w:uiPriority="67" w:name="Light Grid Accent 1"/>
    <w:lsdException w:uiPriority="68" w:name="Medium Shading 1 Accent 1"/>
    <w:lsdException w:uiPriority="69" w:name="Medium Shading 2 Accent 1"/>
    <w:lsdException w:uiPriority="70" w:name="Medium List 1 Accent 1"/>
    <w:lsdException w:uiPriority="71" w:name="Revision"/>
    <w:lsdException w:uiPriority="72" w:name="List Paragraph"/>
    <w:lsdException w:uiPriority="73" w:name="Quote"/>
    <w:lsdException w:uiPriority="60" w:name="Intense Quote"/>
    <w:lsdException w:uiPriority="61" w:name="Medium List 2 Accent 1"/>
    <w:lsdException w:uiPriority="62" w:name="Medium Grid 1 Accent 1"/>
    <w:lsdException w:uiPriority="63" w:name="Medium Grid 2 Accent 1"/>
    <w:lsdException w:uiPriority="64" w:name="Medium Grid 3 Accent 1"/>
    <w:lsdException w:uiPriority="65" w:name="Dark List Accent 1"/>
    <w:lsdException w:uiPriority="66" w:name="Colorful Shading Accent 1"/>
    <w:lsdException w:uiPriority="67" w:name="Colorful List Accent 1"/>
    <w:lsdException w:uiPriority="68" w:name="Colorful Grid Accent 1"/>
    <w:lsdException w:uiPriority="69" w:name="Light Shading Accent 2"/>
    <w:lsdException w:uiPriority="70" w:name="Light List Accent 2"/>
    <w:lsdException w:uiPriority="71" w:name="Light Grid Accent 2"/>
    <w:lsdException w:uiPriority="72" w:name="Medium Shading 1 Accent 2"/>
    <w:lsdException w:uiPriority="73" w:name="Medium Shading 2 Accent 2"/>
    <w:lsdException w:uiPriority="60" w:name="Medium List 1 Accent 2"/>
    <w:lsdException w:uiPriority="61" w:name="Medium List 2 Accent 2"/>
    <w:lsdException w:uiPriority="62" w:name="Medium Grid 1 Accent 2"/>
    <w:lsdException w:uiPriority="63" w:name="Medium Grid 2 Accent 2"/>
    <w:lsdException w:uiPriority="64" w:name="Medium Grid 3 Accent 2"/>
    <w:lsdException w:uiPriority="65" w:name="Dark List Accent 2"/>
    <w:lsdException w:uiPriority="66" w:name="Colorful Shading Accent 2"/>
    <w:lsdException w:uiPriority="67" w:name="Colorful List Accent 2"/>
    <w:lsdException w:uiPriority="68" w:name="Colorful Grid Accent 2"/>
    <w:lsdException w:uiPriority="69" w:name="Light Shading Accent 3"/>
    <w:lsdException w:uiPriority="70" w:name="Light List Accent 3"/>
    <w:lsdException w:uiPriority="71" w:name="Light Grid Accent 3"/>
    <w:lsdException w:uiPriority="72" w:name="Medium Shading 1 Accent 3"/>
    <w:lsdException w:uiPriority="73" w:name="Medium Shading 2 Accent 3"/>
    <w:lsdException w:uiPriority="60" w:name="Medium List 1 Accent 3"/>
    <w:lsdException w:uiPriority="61" w:name="Medium List 2 Accent 3"/>
    <w:lsdException w:uiPriority="62" w:name="Medium Grid 1 Accent 3"/>
    <w:lsdException w:uiPriority="63" w:name="Medium Grid 2 Accent 3"/>
    <w:lsdException w:uiPriority="64" w:name="Medium Grid 3 Accent 3"/>
    <w:lsdException w:uiPriority="65" w:name="Dark List Accent 3"/>
    <w:lsdException w:uiPriority="66" w:name="Colorful Shading Accent 3"/>
    <w:lsdException w:uiPriority="67" w:name="Colorful List Accent 3"/>
    <w:lsdException w:uiPriority="68" w:name="Colorful Grid Accent 3"/>
    <w:lsdException w:uiPriority="69" w:name="Light Shading Accent 4"/>
    <w:lsdException w:uiPriority="70" w:name="Light List Accent 4"/>
    <w:lsdException w:uiPriority="71" w:name="Light Grid Accent 4"/>
    <w:lsdException w:uiPriority="72" w:name="Medium Shading 1 Accent 4"/>
    <w:lsdException w:uiPriority="73" w:name="Medium Shading 2 Accent 4"/>
    <w:lsdException w:uiPriority="60" w:name="Medium List 1 Accent 4"/>
    <w:lsdException w:uiPriority="61" w:name="Medium List 2 Accent 4"/>
    <w:lsdException w:uiPriority="62" w:name="Medium Grid 1 Accent 4"/>
    <w:lsdException w:uiPriority="63" w:name="Medium Grid 2 Accent 4"/>
    <w:lsdException w:uiPriority="64" w:name="Medium Grid 3 Accent 4"/>
    <w:lsdException w:uiPriority="65" w:name="Dark List Accent 4"/>
    <w:lsdException w:uiPriority="66" w:name="Colorful Shading Accent 4"/>
    <w:lsdException w:uiPriority="67" w:name="Colorful List Accent 4"/>
    <w:lsdException w:uiPriority="68" w:name="Colorful Grid Accent 4"/>
    <w:lsdException w:uiPriority="69" w:name="Light Shading Accent 5"/>
    <w:lsdException w:uiPriority="70" w:name="Light List Accent 5"/>
    <w:lsdException w:uiPriority="71" w:name="Light Grid Accent 5"/>
    <w:lsdException w:uiPriority="72" w:name="Medium Shading 1 Accent 5"/>
    <w:lsdException w:uiPriority="73" w:name="Medium Shading 2 Accent 5"/>
    <w:lsdException w:uiPriority="60" w:name="Medium List 1 Accent 5"/>
    <w:lsdException w:uiPriority="61" w:name="Medium List 2 Accent 5"/>
    <w:lsdException w:uiPriority="62" w:name="Medium Grid 1 Accent 5"/>
    <w:lsdException w:uiPriority="63" w:name="Medium Grid 2 Accent 5"/>
    <w:lsdException w:uiPriority="64" w:name="Medium Grid 3 Accent 5"/>
    <w:lsdException w:uiPriority="65" w:name="Dark List Accent 5"/>
    <w:lsdException w:uiPriority="66" w:name="Colorful Shading Accent 5"/>
    <w:lsdException w:uiPriority="67" w:name="Colorful List Accent 5"/>
    <w:lsdException w:uiPriority="68" w:name="Colorful Grid Accent 5"/>
    <w:lsdException w:uiPriority="69" w:name="Light Shading Accent 6"/>
    <w:lsdException w:uiPriority="70" w:name="Light List Accent 6"/>
    <w:lsdException w:uiPriority="71" w:name="Light Grid Accent 6"/>
    <w:lsdException w:uiPriority="72" w:name="Medium Shading 1 Accent 6"/>
    <w:lsdException w:uiPriority="73" w:name="Medium Shading 2 Accent 6"/>
    <w:lsdException w:qFormat="1" w:semiHidden="0" w:uiPriority="19" w:unhideWhenUsed="0" w:name="Medium List 1 Accent 6"/>
    <w:lsdException w:qFormat="1" w:semiHidden="0" w:uiPriority="21" w:unhideWhenUsed="0" w:name="Medium List 2 Accent 6"/>
    <w:lsdException w:qFormat="1" w:semiHidden="0" w:uiPriority="31" w:unhideWhenUsed="0" w:name="Medium Grid 1 Accent 6"/>
    <w:lsdException w:qFormat="1" w:semiHidden="0" w:uiPriority="32" w:unhideWhenUsed="0" w:name="Medium Grid 2 Accent 6"/>
    <w:lsdException w:qFormat="1" w:semiHidden="0" w:uiPriority="33" w:unhideWhenUsed="0" w:name="Medium Grid 3 Accent 6"/>
    <w:lsdException w:uiPriority="37" w:name="Dark List Accent 6"/>
    <w:lsdException w:qFormat="1" w:uiPriority="39" w:name="Colorful Shading Accent 6"/>
    <w:lsdException w:semiHidden="0" w:uiPriority="41" w:unhideWhenUsed="0" w:name="Colorful List Accent 6"/>
    <w:lsdException w:semiHidden="0" w:uiPriority="42" w:unhideWhenUsed="0" w:name="Colorful Grid Accent 6"/>
    <w:lsdException w:semiHidden="0" w:uiPriority="43" w:unhideWhenUsed="0" w:name="Subtle Emphasis"/>
    <w:lsdException w:semiHidden="0" w:uiPriority="44" w:unhideWhenUsed="0" w:name="Intense Emphasis"/>
    <w:lsdException w:semiHidden="0" w:uiPriority="45" w:unhideWhenUsed="0" w:name="Subtle Reference"/>
    <w:lsdException w:semiHidden="0" w:uiPriority="40" w:unhideWhenUsed="0" w:name="Intense Reference"/>
    <w:lsdException w:semiHidden="0" w:uiPriority="46" w:unhideWhenUsed="0" w:name="Book Title"/>
    <w:lsdException w:semiHidden="0" w:uiPriority="47" w:unhideWhenUsed="0" w:name="Bibliography"/>
    <w:lsdException w:semiHidden="0" w:uiPriority="48" w:unhideWhenUsed="0" w:name="TOC Heading"/>
  </w:latentStyles>
  <w:style w:type="paragraph" w:styleId="Normal" w:default="1">
    <w:name w:val="Normal"/>
    <w:qFormat/>
    <w:pPr>
      <w:widowControl w:val="false"/>
      <w:suppressAutoHyphens w:val="true"/>
      <w:bidi w:val="0"/>
      <w:spacing w:lineRule="auto" w:line="360"/>
      <w:jc w:val="both"/>
    </w:pPr>
    <w:rPr>
      <w:rFonts w:eastAsia="DejaVu Sans" w:cs="Lohit Hindi" w:ascii="Times New Roman" w:hAnsi="Times New Roman"/>
      <w:color w:val="auto"/>
      <w:sz w:val="24"/>
      <w:szCs w:val="24"/>
      <w:lang w:eastAsia="zh-CN" w:bidi="hi-IN" w:val="pt-BR"/>
    </w:rPr>
  </w:style>
  <w:style w:type="paragraph" w:styleId="Heading1">
    <w:name w:val="Heading 1"/>
    <w:qFormat/>
    <w:basedOn w:val="Heading"/>
    <w:next w:val="TextBody"/>
    <w:pPr>
      <w:outlineLvl w:val="0"/>
    </w:pPr>
    <w:rPr>
      <w:b/>
      <w:bCs/>
      <w:szCs w:val="32"/>
    </w:rPr>
  </w:style>
  <w:style w:type="paragraph" w:styleId="Heading2">
    <w:name w:val="Heading 2"/>
    <w:qFormat/>
    <w:basedOn w:val="Heading"/>
    <w:next w:val="TextBody"/>
    <w:pPr>
      <w:outlineLvl w:val="1"/>
    </w:pPr>
    <w:rPr>
      <w:bCs/>
      <w:i/>
      <w:iCs/>
    </w:rPr>
  </w:style>
  <w:style w:type="paragraph" w:styleId="Heading3">
    <w:name w:val="Heading 3"/>
    <w:qFormat/>
    <w:basedOn w:val="Heading"/>
    <w:next w:val="TextBody"/>
    <w:pPr>
      <w:outlineLvl w:val="2"/>
    </w:pPr>
    <w:rPr>
      <w:b/>
      <w:bCs/>
      <w:sz w:val="28"/>
    </w:rPr>
  </w:style>
  <w:style w:type="character" w:styleId="DefaultParagraphFont" w:default="1">
    <w:name w:val="Default Paragraph Font"/>
    <w:uiPriority w:val="1"/>
    <w:semiHidden/>
    <w:unhideWhenUsed/>
    <w:rPr/>
  </w:style>
  <w:style w:type="character" w:styleId="InternetLink">
    <w:name w:val="Internet Link"/>
    <w:rPr>
      <w:color w:val="000080"/>
      <w:u w:val="single"/>
      <w:lang w:val="zxx" w:eastAsia="zxx" w:bidi="zxx"/>
    </w:rPr>
  </w:style>
  <w:style w:type="character" w:styleId="NumberingSymbols" w:customStyle="1">
    <w:name w:val="Numbering Symbols"/>
    <w:rPr/>
  </w:style>
  <w:style w:type="character" w:styleId="FootnoteCharacters" w:customStyle="1">
    <w:name w:val="Footnote Characters"/>
    <w:rPr/>
  </w:style>
  <w:style w:type="character" w:styleId="Footnotereference">
    <w:name w:val="footnote reference"/>
    <w:rPr>
      <w:vertAlign w:val="superscript"/>
    </w:rPr>
  </w:style>
  <w:style w:type="character" w:styleId="Bullets" w:customStyle="1">
    <w:name w:val="Bullets"/>
    <w:rPr>
      <w:rFonts w:ascii="OpenSymbol" w:hAnsi="OpenSymbol" w:eastAsia="OpenSymbol" w:cs="OpenSymbol"/>
    </w:rPr>
  </w:style>
  <w:style w:type="character" w:styleId="FollowedHyperlink">
    <w:name w:val="FollowedHyperlink"/>
    <w:rPr>
      <w:color w:val="800000"/>
      <w:u w:val="single"/>
    </w:rPr>
  </w:style>
  <w:style w:type="character" w:styleId="Annotationreference">
    <w:name w:val="annotation reference"/>
    <w:uiPriority w:val="99"/>
    <w:semiHidden/>
    <w:unhideWhenUsed/>
    <w:rsid w:val="00ae1166"/>
    <w:rPr>
      <w:sz w:val="16"/>
      <w:szCs w:val="16"/>
    </w:rPr>
  </w:style>
  <w:style w:type="character" w:styleId="CommentTextChar" w:customStyle="1">
    <w:name w:val="Comment Text Char"/>
    <w:uiPriority w:val="99"/>
    <w:semiHidden/>
    <w:link w:val="CommentText"/>
    <w:rsid w:val="00ae1166"/>
    <w:rPr>
      <w:rFonts w:eastAsia="DejaVu Sans" w:cs="Mangal"/>
      <w:szCs w:val="18"/>
      <w:lang w:eastAsia="zh-CN" w:bidi="hi-IN"/>
    </w:rPr>
  </w:style>
  <w:style w:type="character" w:styleId="CommentSubjectChar" w:customStyle="1">
    <w:name w:val="Comment Subject Char"/>
    <w:uiPriority w:val="99"/>
    <w:semiHidden/>
    <w:link w:val="CommentSubject"/>
    <w:rsid w:val="00ae1166"/>
    <w:rPr>
      <w:rFonts w:eastAsia="DejaVu Sans" w:cs="Mangal"/>
      <w:b/>
      <w:bCs/>
      <w:szCs w:val="18"/>
      <w:lang w:eastAsia="zh-CN" w:bidi="hi-IN"/>
    </w:rPr>
  </w:style>
  <w:style w:type="character" w:styleId="BalloonTextChar" w:customStyle="1">
    <w:name w:val="Balloon Text Char"/>
    <w:uiPriority w:val="99"/>
    <w:semiHidden/>
    <w:link w:val="BalloonText"/>
    <w:rsid w:val="00ae1166"/>
    <w:rPr>
      <w:rFonts w:ascii="Segoe UI" w:hAnsi="Segoe UI" w:eastAsia="DejaVu Sans" w:cs="Mangal"/>
      <w:sz w:val="18"/>
      <w:szCs w:val="16"/>
      <w:lang w:eastAsia="zh-CN" w:bidi="hi-IN"/>
    </w:rPr>
  </w:style>
  <w:style w:type="character" w:styleId="ListLabel1">
    <w:name w:val="ListLabel 1"/>
    <w:rPr>
      <w:rFonts w:cs="OpenSymbol"/>
    </w:rPr>
  </w:style>
  <w:style w:type="character" w:styleId="ListLabel2">
    <w:name w:val="ListLabel 2"/>
    <w:rPr>
      <w:rFonts w:cs="Courier New"/>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20"/>
      <w:ind w:left="0" w:right="0" w:firstLine="7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qFormat/>
    <w:basedOn w:val="Normal"/>
    <w:pPr>
      <w:suppressLineNumbers/>
      <w:spacing w:before="120" w:after="120"/>
    </w:pPr>
    <w:rPr>
      <w:i/>
      <w:iCs/>
    </w:rPr>
  </w:style>
  <w:style w:type="paragraph" w:styleId="PreformattedText" w:customStyle="1">
    <w:name w:val="Preformatted Text"/>
    <w:basedOn w:val="Normal"/>
    <w:pPr/>
    <w:rPr>
      <w:rFonts w:ascii="DejaVu Sans Mono" w:hAnsi="DejaVu Sans Mono" w:eastAsia="DejaVu Sans Mono"/>
      <w:sz w:val="20"/>
      <w:szCs w:val="20"/>
    </w:rPr>
  </w:style>
  <w:style w:type="paragraph" w:styleId="Quotations" w:customStyle="1">
    <w:name w:val="Quotations"/>
    <w:basedOn w:val="Normal"/>
    <w:pPr>
      <w:spacing w:before="0" w:after="283"/>
      <w:ind w:left="567" w:right="567" w:hanging="0"/>
    </w:pPr>
    <w:rPr/>
  </w:style>
  <w:style w:type="paragraph" w:styleId="Title">
    <w:name w:val="Title"/>
    <w:qFormat/>
    <w:basedOn w:val="Heading"/>
    <w:next w:val="TextBody"/>
    <w:pPr>
      <w:jc w:val="center"/>
    </w:pPr>
    <w:rPr>
      <w:b/>
      <w:bCs/>
      <w:sz w:val="36"/>
      <w:szCs w:val="36"/>
    </w:rPr>
  </w:style>
  <w:style w:type="paragraph" w:styleId="Subtitle">
    <w:name w:val="Subtitle"/>
    <w:qFormat/>
    <w:basedOn w:val="Heading"/>
    <w:next w:val="TextBody"/>
    <w:pPr>
      <w:jc w:val="center"/>
    </w:pPr>
    <w:rPr>
      <w:i/>
      <w:iCs/>
      <w:sz w:val="28"/>
    </w:rPr>
  </w:style>
  <w:style w:type="paragraph" w:styleId="Bibliography1" w:customStyle="1">
    <w:name w:val="Bibliography 1"/>
    <w:basedOn w:val="Index"/>
    <w:pPr>
      <w:spacing w:lineRule="atLeast" w:line="480"/>
      <w:ind w:left="720" w:right="0" w:hanging="720"/>
    </w:pPr>
    <w:rPr/>
  </w:style>
  <w:style w:type="paragraph" w:styleId="TableContents" w:customStyle="1">
    <w:name w:val="Table Contents"/>
    <w:basedOn w:val="Normal"/>
    <w:pPr>
      <w:suppressLineNumbers/>
    </w:pPr>
    <w:rPr/>
  </w:style>
  <w:style w:type="paragraph" w:styleId="TableHeading" w:customStyle="1">
    <w:name w:val="Table Heading"/>
    <w:basedOn w:val="TableContents"/>
    <w:pPr>
      <w:jc w:val="center"/>
    </w:pPr>
    <w:rPr>
      <w:b/>
      <w:bCs/>
    </w:rPr>
  </w:style>
  <w:style w:type="paragraph" w:styleId="Footnotetext">
    <w:name w:val="footnote text"/>
    <w:basedOn w:val="Normal"/>
    <w:pPr>
      <w:suppressLineNumbers/>
      <w:ind w:left="339" w:right="0" w:hanging="339"/>
    </w:pPr>
    <w:rPr>
      <w:sz w:val="20"/>
      <w:szCs w:val="20"/>
    </w:rPr>
  </w:style>
  <w:style w:type="paragraph" w:styleId="Annotationtext">
    <w:name w:val="annotation text"/>
    <w:uiPriority w:val="99"/>
    <w:semiHidden/>
    <w:unhideWhenUsed/>
    <w:link w:val="CommentTextChar"/>
    <w:rsid w:val="00ae1166"/>
    <w:basedOn w:val="Normal"/>
    <w:pPr/>
    <w:rPr>
      <w:rFonts w:cs="Mangal"/>
      <w:sz w:val="20"/>
      <w:szCs w:val="18"/>
    </w:rPr>
  </w:style>
  <w:style w:type="paragraph" w:styleId="Annotationsubject">
    <w:name w:val="annotation subject"/>
    <w:uiPriority w:val="99"/>
    <w:semiHidden/>
    <w:unhideWhenUsed/>
    <w:link w:val="CommentSubjectChar"/>
    <w:rsid w:val="00ae1166"/>
    <w:basedOn w:val="Annotationtext"/>
    <w:pPr/>
    <w:rPr>
      <w:b/>
      <w:bCs/>
    </w:rPr>
  </w:style>
  <w:style w:type="paragraph" w:styleId="BalloonText">
    <w:name w:val="Balloon Text"/>
    <w:uiPriority w:val="99"/>
    <w:semiHidden/>
    <w:unhideWhenUsed/>
    <w:link w:val="BalloonTextChar"/>
    <w:rsid w:val="00ae1166"/>
    <w:basedOn w:val="Normal"/>
    <w:pPr>
      <w:spacing w:lineRule="auto" w:line="240"/>
    </w:pPr>
    <w:rPr>
      <w:rFonts w:ascii="Segoe UI" w:hAnsi="Segoe UI" w:cs="Mangal"/>
      <w:sz w:val="18"/>
      <w:szCs w:val="16"/>
    </w:rPr>
  </w:style>
  <w:style w:type="paragraph" w:styleId="Revision">
    <w:name w:val="Revision"/>
    <w:uiPriority w:val="71"/>
    <w:unhideWhenUsed/>
    <w:rsid w:val="00f967db"/>
    <w:pPr>
      <w:widowControl/>
      <w:suppressAutoHyphens w:val="true"/>
      <w:bidi w:val="0"/>
      <w:jc w:val="left"/>
    </w:pPr>
    <w:rPr>
      <w:rFonts w:eastAsia="DejaVu Sans" w:cs="Lohit Hindi" w:ascii="Times New Roman" w:hAnsi="Times New Roman"/>
      <w:color w:val="auto"/>
      <w:sz w:val="24"/>
      <w:szCs w:val="24"/>
      <w:lang w:eastAsia="zh-CN" w:bidi="hi-IN" w:val="pt-B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ebermenos.org.br/" TargetMode="External"/><Relationship Id="rId3" Type="http://schemas.openxmlformats.org/officeDocument/2006/relationships/hyperlink" Target="http://www.bebermenos.org.br/" TargetMode="External"/><Relationship Id="rId4" Type="http://schemas.openxmlformats.org/officeDocument/2006/relationships/hyperlink" Target="http://www.bebermenos.org.br/" TargetMode="External"/><Relationship Id="rId5" Type="http://schemas.openxmlformats.org/officeDocument/2006/relationships/hyperlink" Target="https://github.com/henriquepgomide/rcq-ptbr" TargetMode="External"/><Relationship Id="rId6" Type="http://schemas.openxmlformats.org/officeDocument/2006/relationships/hyperlink" Target="https://github.com/henriquepgomide/rcq-ptbr" TargetMode="External"/><Relationship Id="rId7" Type="http://schemas.openxmlformats.org/officeDocument/2006/relationships/hyperlink" Target="http://doi.org/10.1037/h0088437" TargetMode="Externa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737</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2015-05-08T22:14:00Z</dcterms:created>
  <dc:creator>Laisa Sartes</dc:creator>
  <dc:language>en-US</dc:language>
  <cp:lastModifiedBy>Leonardo Martins</cp:lastModifiedBy>
  <dcterms:modified xsi:type="dcterms:W3CDTF">2015-05-19T15:05:00Z</dcterms:modified>
  <cp:revision>1</cp:revision>
</cp:coreProperties>
</file>